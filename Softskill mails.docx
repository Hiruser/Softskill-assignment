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D6F" w:rsidRPr="00D43269" w:rsidRDefault="00D43269" w:rsidP="00D43269">
      <w:pPr>
        <w:pStyle w:val="ListParagraph"/>
        <w:numPr>
          <w:ilvl w:val="0"/>
          <w:numId w:val="2"/>
        </w:numPr>
        <w:jc w:val="both"/>
        <w:rPr>
          <w:b/>
          <w:sz w:val="40"/>
          <w:szCs w:val="40"/>
          <w:shd w:val="clear" w:color="auto" w:fill="EFEFEF"/>
        </w:rPr>
      </w:pPr>
      <w:ins w:id="0" w:author="Parmar Hiral" w:date="2024-09-15T06:37:00Z">
        <w:r w:rsidRPr="00D43269">
          <w:rPr>
            <w:b/>
            <w:sz w:val="40"/>
            <w:szCs w:val="40"/>
            <w:shd w:val="clear" w:color="auto" w:fill="EFEFEF"/>
            <w:rPrChange w:id="1" w:author="Parmar Hiral" w:date="2024-09-15T06:40:00Z">
              <w:rPr/>
            </w:rPrChange>
          </w:rPr>
          <w:t>Thank you Email</w:t>
        </w:r>
      </w:ins>
    </w:p>
    <w:p w:rsidR="00D43269" w:rsidRPr="00D43269" w:rsidRDefault="00D43269" w:rsidP="00D43269">
      <w:pPr>
        <w:pStyle w:val="ListParagraph"/>
        <w:ind w:left="810"/>
        <w:jc w:val="both"/>
        <w:rPr>
          <w:b/>
          <w:sz w:val="40"/>
          <w:szCs w:val="40"/>
          <w:shd w:val="clear" w:color="auto" w:fill="EFEFEF"/>
          <w:rPrChange w:id="2" w:author="Parmar Hiral" w:date="2024-09-15T06:40:00Z">
            <w:rPr/>
          </w:rPrChang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3" w:author="Parmar Hiral" w:date="2024-09-15T06:35:00Z">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1346"/>
        <w:gridCol w:w="8014"/>
        <w:tblGridChange w:id="4">
          <w:tblGrid>
            <w:gridCol w:w="1346"/>
            <w:gridCol w:w="8013"/>
            <w:gridCol w:w="1"/>
          </w:tblGrid>
        </w:tblGridChange>
      </w:tblGrid>
      <w:tr w:rsidR="00570D6F" w:rsidTr="00D43269">
        <w:trPr>
          <w:trHeight w:val="327"/>
          <w:trPrChange w:id="5" w:author="Parmar Hiral" w:date="2024-09-15T06:35:00Z">
            <w:trPr>
              <w:gridAfter w:val="0"/>
            </w:trPr>
          </w:trPrChange>
        </w:trPr>
        <w:tc>
          <w:tcPr>
            <w:tcW w:w="1346" w:type="dxa"/>
            <w:tcBorders>
              <w:top w:val="single" w:sz="8" w:space="0" w:color="BDC1C6"/>
              <w:left w:val="nil"/>
              <w:bottom w:val="single" w:sz="8" w:space="0" w:color="BDC1C6"/>
              <w:right w:val="single" w:sz="8" w:space="0" w:color="BDC1C6"/>
            </w:tcBorders>
            <w:shd w:val="clear" w:color="auto" w:fill="F1F3F4"/>
            <w:tcMar>
              <w:top w:w="144" w:type="dxa"/>
              <w:left w:w="144" w:type="dxa"/>
              <w:bottom w:w="144" w:type="dxa"/>
              <w:right w:w="144" w:type="dxa"/>
            </w:tcMar>
            <w:tcPrChange w:id="6" w:author="Parmar Hiral" w:date="2024-09-15T06:35:00Z">
              <w:tcPr>
                <w:tcW w:w="0" w:type="auto"/>
                <w:tcBorders>
                  <w:top w:val="single" w:sz="8" w:space="0" w:color="BDC1C6"/>
                  <w:left w:val="nil"/>
                  <w:bottom w:val="single" w:sz="8" w:space="0" w:color="BDC1C6"/>
                  <w:right w:val="single" w:sz="8" w:space="0" w:color="BDC1C6"/>
                </w:tcBorders>
                <w:shd w:val="clear" w:color="auto" w:fill="F1F3F4"/>
                <w:tcMar>
                  <w:top w:w="144" w:type="dxa"/>
                  <w:left w:w="144" w:type="dxa"/>
                  <w:bottom w:w="144" w:type="dxa"/>
                  <w:right w:w="144" w:type="dxa"/>
                </w:tcMar>
              </w:tcPr>
            </w:tcPrChange>
          </w:tcPr>
          <w:p w:rsidR="00570D6F" w:rsidRPr="00570D6F" w:rsidRDefault="00D43269">
            <w:pPr>
              <w:widowControl w:val="0"/>
              <w:pBdr>
                <w:top w:val="nil"/>
                <w:left w:val="nil"/>
                <w:bottom w:val="nil"/>
                <w:right w:val="nil"/>
                <w:between w:val="nil"/>
              </w:pBdr>
              <w:spacing w:line="240" w:lineRule="auto"/>
              <w:jc w:val="both"/>
              <w:rPr>
                <w:sz w:val="28"/>
                <w:szCs w:val="28"/>
                <w:rPrChange w:id="7" w:author="Parmar Hiral" w:date="2024-09-15T06:52:00Z">
                  <w:rPr/>
                </w:rPrChange>
              </w:rPr>
            </w:pPr>
            <w:r>
              <w:rPr>
                <w:b/>
                <w:sz w:val="28"/>
                <w:szCs w:val="28"/>
                <w:rPrChange w:id="8" w:author="Parmar Hiral" w:date="2024-09-15T06:52:00Z">
                  <w:rPr>
                    <w:b/>
                  </w:rPr>
                </w:rPrChange>
              </w:rPr>
              <w:t>T</w:t>
            </w:r>
            <w:r>
              <w:rPr>
                <w:b/>
                <w:sz w:val="28"/>
                <w:szCs w:val="28"/>
                <w:rPrChange w:id="9" w:author="Parmar Hiral" w:date="2024-09-15T06:52:00Z">
                  <w:rPr>
                    <w:b/>
                  </w:rPr>
                </w:rPrChange>
              </w:rPr>
              <w:t>o</w:t>
            </w:r>
          </w:p>
        </w:tc>
        <w:tc>
          <w:tcPr>
            <w:tcW w:w="8014" w:type="dxa"/>
            <w:tcBorders>
              <w:top w:val="single" w:sz="8" w:space="0" w:color="BDC1C6"/>
              <w:left w:val="single" w:sz="8" w:space="0" w:color="BDC1C6"/>
              <w:bottom w:val="single" w:sz="8" w:space="0" w:color="BDC1C6"/>
              <w:right w:val="nil"/>
            </w:tcBorders>
            <w:shd w:val="clear" w:color="auto" w:fill="auto"/>
            <w:tcMar>
              <w:top w:w="144" w:type="dxa"/>
              <w:left w:w="144" w:type="dxa"/>
              <w:bottom w:w="144" w:type="dxa"/>
              <w:right w:w="144" w:type="dxa"/>
            </w:tcMar>
            <w:tcPrChange w:id="10" w:author="Parmar Hiral" w:date="2024-09-15T06:35:00Z">
              <w:tcPr>
                <w:tcW w:w="0" w:type="auto"/>
                <w:tcBorders>
                  <w:top w:val="single" w:sz="8" w:space="0" w:color="BDC1C6"/>
                  <w:left w:val="single" w:sz="8" w:space="0" w:color="BDC1C6"/>
                  <w:bottom w:val="single" w:sz="8" w:space="0" w:color="BDC1C6"/>
                  <w:right w:val="nil"/>
                </w:tcBorders>
                <w:shd w:val="clear" w:color="auto" w:fill="auto"/>
                <w:tcMar>
                  <w:top w:w="144" w:type="dxa"/>
                  <w:left w:w="144" w:type="dxa"/>
                  <w:bottom w:w="144" w:type="dxa"/>
                  <w:right w:w="144" w:type="dxa"/>
                </w:tcMar>
              </w:tcPr>
            </w:tcPrChange>
          </w:tcPr>
          <w:p w:rsidR="00570D6F" w:rsidRPr="00570D6F" w:rsidRDefault="00D43269">
            <w:pPr>
              <w:widowControl w:val="0"/>
              <w:pBdr>
                <w:top w:val="nil"/>
                <w:left w:val="nil"/>
                <w:bottom w:val="nil"/>
                <w:right w:val="nil"/>
                <w:between w:val="nil"/>
              </w:pBdr>
              <w:spacing w:line="240" w:lineRule="auto"/>
              <w:jc w:val="both"/>
              <w:rPr>
                <w:sz w:val="28"/>
                <w:szCs w:val="28"/>
                <w:rPrChange w:id="11" w:author="Parmar Hiral" w:date="2024-09-15T06:52:00Z">
                  <w:rPr/>
                </w:rPrChange>
              </w:rPr>
            </w:pPr>
            <w:r>
              <w:rPr>
                <w:sz w:val="28"/>
                <w:szCs w:val="28"/>
                <w:rPrChange w:id="12" w:author="Parmar Hiral" w:date="2024-09-15T06:52:00Z">
                  <w:rPr/>
                </w:rPrChange>
              </w:rPr>
              <w:t>global.marketing@tcs.com</w:t>
            </w:r>
          </w:p>
        </w:tc>
      </w:tr>
      <w:tr w:rsidR="00570D6F" w:rsidTr="00D43269">
        <w:tc>
          <w:tcPr>
            <w:tcW w:w="1346" w:type="dxa"/>
            <w:tcBorders>
              <w:top w:val="single" w:sz="8" w:space="0" w:color="BDC1C6"/>
              <w:left w:val="nil"/>
              <w:bottom w:val="single" w:sz="8" w:space="0" w:color="BDC1C6"/>
              <w:right w:val="single" w:sz="8" w:space="0" w:color="BDC1C6"/>
            </w:tcBorders>
            <w:shd w:val="clear" w:color="auto" w:fill="F1F3F4"/>
            <w:tcMar>
              <w:top w:w="144" w:type="dxa"/>
              <w:left w:w="144" w:type="dxa"/>
              <w:bottom w:w="144" w:type="dxa"/>
              <w:right w:w="144" w:type="dxa"/>
            </w:tcMar>
          </w:tcPr>
          <w:p w:rsidR="00570D6F" w:rsidRPr="00570D6F" w:rsidRDefault="00D43269">
            <w:pPr>
              <w:widowControl w:val="0"/>
              <w:pBdr>
                <w:top w:val="nil"/>
                <w:left w:val="nil"/>
                <w:bottom w:val="nil"/>
                <w:right w:val="nil"/>
                <w:between w:val="nil"/>
              </w:pBdr>
              <w:spacing w:line="240" w:lineRule="auto"/>
              <w:jc w:val="both"/>
              <w:rPr>
                <w:sz w:val="28"/>
                <w:szCs w:val="28"/>
                <w:rPrChange w:id="13" w:author="Parmar Hiral" w:date="2024-09-15T06:52:00Z">
                  <w:rPr/>
                </w:rPrChange>
              </w:rPr>
            </w:pPr>
            <w:r>
              <w:rPr>
                <w:b/>
                <w:sz w:val="28"/>
                <w:szCs w:val="28"/>
                <w:rPrChange w:id="14" w:author="Parmar Hiral" w:date="2024-09-15T06:52:00Z">
                  <w:rPr>
                    <w:b/>
                  </w:rPr>
                </w:rPrChange>
              </w:rPr>
              <w:t>Cc</w:t>
            </w:r>
          </w:p>
        </w:tc>
        <w:tc>
          <w:tcPr>
            <w:tcW w:w="8014" w:type="dxa"/>
            <w:tcBorders>
              <w:top w:val="single" w:sz="8" w:space="0" w:color="BDC1C6"/>
              <w:left w:val="single" w:sz="8" w:space="0" w:color="BDC1C6"/>
              <w:bottom w:val="single" w:sz="8" w:space="0" w:color="BDC1C6"/>
              <w:right w:val="nil"/>
            </w:tcBorders>
            <w:shd w:val="clear" w:color="auto" w:fill="auto"/>
            <w:tcMar>
              <w:top w:w="144" w:type="dxa"/>
              <w:left w:w="144" w:type="dxa"/>
              <w:bottom w:w="144" w:type="dxa"/>
              <w:right w:w="144" w:type="dxa"/>
            </w:tcMar>
          </w:tcPr>
          <w:p w:rsidR="00570D6F" w:rsidRPr="00570D6F" w:rsidRDefault="00570D6F">
            <w:pPr>
              <w:widowControl w:val="0"/>
              <w:pBdr>
                <w:top w:val="nil"/>
                <w:left w:val="nil"/>
                <w:bottom w:val="nil"/>
                <w:right w:val="nil"/>
                <w:between w:val="nil"/>
              </w:pBdr>
              <w:spacing w:line="240" w:lineRule="auto"/>
              <w:jc w:val="both"/>
              <w:rPr>
                <w:sz w:val="28"/>
                <w:szCs w:val="28"/>
                <w:rPrChange w:id="15" w:author="Parmar Hiral" w:date="2024-09-15T06:52:00Z">
                  <w:rPr/>
                </w:rPrChange>
              </w:rPr>
            </w:pPr>
          </w:p>
        </w:tc>
      </w:tr>
      <w:tr w:rsidR="00570D6F" w:rsidTr="00D43269">
        <w:tc>
          <w:tcPr>
            <w:tcW w:w="1346" w:type="dxa"/>
            <w:tcBorders>
              <w:top w:val="single" w:sz="8" w:space="0" w:color="BDC1C6"/>
              <w:left w:val="nil"/>
              <w:bottom w:val="single" w:sz="8" w:space="0" w:color="BDC1C6"/>
              <w:right w:val="single" w:sz="8" w:space="0" w:color="BDC1C6"/>
            </w:tcBorders>
            <w:shd w:val="clear" w:color="auto" w:fill="F1F3F4"/>
            <w:tcMar>
              <w:top w:w="144" w:type="dxa"/>
              <w:left w:w="144" w:type="dxa"/>
              <w:bottom w:w="144" w:type="dxa"/>
              <w:right w:w="144" w:type="dxa"/>
            </w:tcMar>
          </w:tcPr>
          <w:p w:rsidR="00570D6F" w:rsidRPr="00570D6F" w:rsidRDefault="00D43269">
            <w:pPr>
              <w:widowControl w:val="0"/>
              <w:pBdr>
                <w:top w:val="nil"/>
                <w:left w:val="nil"/>
                <w:bottom w:val="nil"/>
                <w:right w:val="nil"/>
                <w:between w:val="nil"/>
              </w:pBdr>
              <w:spacing w:line="240" w:lineRule="auto"/>
              <w:jc w:val="both"/>
              <w:rPr>
                <w:sz w:val="28"/>
                <w:szCs w:val="28"/>
                <w:rPrChange w:id="16" w:author="Parmar Hiral" w:date="2024-09-15T06:52:00Z">
                  <w:rPr/>
                </w:rPrChange>
              </w:rPr>
            </w:pPr>
            <w:r>
              <w:rPr>
                <w:b/>
                <w:sz w:val="28"/>
                <w:szCs w:val="28"/>
                <w:rPrChange w:id="17" w:author="Parmar Hiral" w:date="2024-09-15T06:52:00Z">
                  <w:rPr>
                    <w:b/>
                  </w:rPr>
                </w:rPrChange>
              </w:rPr>
              <w:t>Bcc</w:t>
            </w:r>
          </w:p>
        </w:tc>
        <w:tc>
          <w:tcPr>
            <w:tcW w:w="8014" w:type="dxa"/>
            <w:tcBorders>
              <w:top w:val="single" w:sz="8" w:space="0" w:color="BDC1C6"/>
              <w:left w:val="single" w:sz="8" w:space="0" w:color="BDC1C6"/>
              <w:bottom w:val="single" w:sz="8" w:space="0" w:color="BDC1C6"/>
              <w:right w:val="nil"/>
            </w:tcBorders>
            <w:shd w:val="clear" w:color="auto" w:fill="auto"/>
            <w:tcMar>
              <w:top w:w="144" w:type="dxa"/>
              <w:left w:w="144" w:type="dxa"/>
              <w:bottom w:w="144" w:type="dxa"/>
              <w:right w:w="144" w:type="dxa"/>
            </w:tcMar>
          </w:tcPr>
          <w:p w:rsidR="00570D6F" w:rsidRPr="00570D6F" w:rsidRDefault="00570D6F">
            <w:pPr>
              <w:widowControl w:val="0"/>
              <w:pBdr>
                <w:top w:val="nil"/>
                <w:left w:val="nil"/>
                <w:bottom w:val="nil"/>
                <w:right w:val="nil"/>
                <w:between w:val="nil"/>
              </w:pBdr>
              <w:spacing w:line="240" w:lineRule="auto"/>
              <w:jc w:val="both"/>
              <w:rPr>
                <w:sz w:val="28"/>
                <w:szCs w:val="28"/>
                <w:rPrChange w:id="18" w:author="Parmar Hiral" w:date="2024-09-15T06:52:00Z">
                  <w:rPr/>
                </w:rPrChange>
              </w:rPr>
            </w:pPr>
          </w:p>
        </w:tc>
      </w:tr>
      <w:tr w:rsidR="00570D6F" w:rsidTr="00D43269">
        <w:tc>
          <w:tcPr>
            <w:tcW w:w="1346" w:type="dxa"/>
            <w:tcBorders>
              <w:top w:val="single" w:sz="8" w:space="0" w:color="BDC1C6"/>
              <w:left w:val="nil"/>
              <w:bottom w:val="single" w:sz="8" w:space="0" w:color="BDC1C6"/>
              <w:right w:val="single" w:sz="8" w:space="0" w:color="BDC1C6"/>
            </w:tcBorders>
            <w:shd w:val="clear" w:color="auto" w:fill="F1F3F4"/>
            <w:tcMar>
              <w:top w:w="144" w:type="dxa"/>
              <w:left w:w="144" w:type="dxa"/>
              <w:bottom w:w="144" w:type="dxa"/>
              <w:right w:w="144" w:type="dxa"/>
            </w:tcMar>
          </w:tcPr>
          <w:p w:rsidR="00570D6F" w:rsidRPr="00570D6F" w:rsidRDefault="00D43269">
            <w:pPr>
              <w:widowControl w:val="0"/>
              <w:pBdr>
                <w:top w:val="nil"/>
                <w:left w:val="nil"/>
                <w:bottom w:val="nil"/>
                <w:right w:val="nil"/>
                <w:between w:val="nil"/>
              </w:pBdr>
              <w:spacing w:line="240" w:lineRule="auto"/>
              <w:jc w:val="both"/>
              <w:rPr>
                <w:sz w:val="28"/>
                <w:szCs w:val="28"/>
                <w:rPrChange w:id="19" w:author="Parmar Hiral" w:date="2024-09-15T06:52:00Z">
                  <w:rPr/>
                </w:rPrChange>
              </w:rPr>
            </w:pPr>
            <w:r>
              <w:rPr>
                <w:b/>
                <w:sz w:val="28"/>
                <w:szCs w:val="28"/>
                <w:rPrChange w:id="20" w:author="Parmar Hiral" w:date="2024-09-15T06:52:00Z">
                  <w:rPr>
                    <w:b/>
                  </w:rPr>
                </w:rPrChange>
              </w:rPr>
              <w:t>Subject</w:t>
            </w:r>
          </w:p>
        </w:tc>
        <w:tc>
          <w:tcPr>
            <w:tcW w:w="8014" w:type="dxa"/>
            <w:tcBorders>
              <w:top w:val="single" w:sz="8" w:space="0" w:color="BDC1C6"/>
              <w:left w:val="single" w:sz="8" w:space="0" w:color="BDC1C6"/>
              <w:bottom w:val="single" w:sz="8" w:space="0" w:color="BDC1C6"/>
              <w:right w:val="nil"/>
            </w:tcBorders>
            <w:shd w:val="clear" w:color="auto" w:fill="auto"/>
            <w:tcMar>
              <w:top w:w="144" w:type="dxa"/>
              <w:left w:w="144" w:type="dxa"/>
              <w:bottom w:w="144" w:type="dxa"/>
              <w:right w:w="144" w:type="dxa"/>
            </w:tcMar>
          </w:tcPr>
          <w:p w:rsidR="00570D6F" w:rsidRPr="00570D6F" w:rsidRDefault="00D43269">
            <w:pPr>
              <w:widowControl w:val="0"/>
              <w:pBdr>
                <w:top w:val="nil"/>
                <w:left w:val="nil"/>
                <w:bottom w:val="nil"/>
                <w:right w:val="nil"/>
                <w:between w:val="nil"/>
              </w:pBdr>
              <w:spacing w:line="240" w:lineRule="auto"/>
              <w:jc w:val="both"/>
              <w:rPr>
                <w:sz w:val="28"/>
                <w:szCs w:val="28"/>
                <w:rPrChange w:id="21" w:author="Parmar Hiral" w:date="2024-09-15T06:52:00Z">
                  <w:rPr/>
                </w:rPrChange>
              </w:rPr>
            </w:pPr>
            <w:r>
              <w:rPr>
                <w:sz w:val="28"/>
                <w:szCs w:val="28"/>
                <w:rPrChange w:id="22" w:author="Parmar Hiral" w:date="2024-09-15T06:52:00Z">
                  <w:rPr/>
                </w:rPrChange>
              </w:rPr>
              <w:t>Thank you for Invitation in interview</w:t>
            </w:r>
          </w:p>
        </w:tc>
      </w:tr>
      <w:tr w:rsidR="00570D6F" w:rsidTr="00D43269">
        <w:trPr>
          <w:trHeight w:val="2000"/>
        </w:trPr>
        <w:tc>
          <w:tcPr>
            <w:tcW w:w="9360" w:type="dxa"/>
            <w:gridSpan w:val="2"/>
            <w:tcBorders>
              <w:top w:val="single" w:sz="8" w:space="0" w:color="BDC1C6"/>
              <w:left w:val="nil"/>
              <w:bottom w:val="single" w:sz="8" w:space="0" w:color="BDC1C6"/>
              <w:right w:val="single" w:sz="8" w:space="0" w:color="BDC1C6"/>
            </w:tcBorders>
            <w:shd w:val="clear" w:color="auto" w:fill="auto"/>
            <w:tcMar>
              <w:top w:w="240" w:type="dxa"/>
              <w:left w:w="144" w:type="dxa"/>
              <w:bottom w:w="144" w:type="dxa"/>
              <w:right w:w="144" w:type="dxa"/>
            </w:tcMar>
          </w:tcPr>
          <w:p w:rsidR="00570D6F" w:rsidRPr="00570D6F" w:rsidRDefault="00D43269">
            <w:pPr>
              <w:widowControl w:val="0"/>
              <w:pBdr>
                <w:top w:val="nil"/>
                <w:left w:val="nil"/>
                <w:bottom w:val="nil"/>
                <w:right w:val="nil"/>
                <w:between w:val="nil"/>
              </w:pBdr>
              <w:spacing w:line="240" w:lineRule="auto"/>
              <w:jc w:val="both"/>
              <w:rPr>
                <w:sz w:val="28"/>
                <w:szCs w:val="28"/>
                <w:rPrChange w:id="23" w:author="Parmar Hiral" w:date="2024-09-15T06:52:00Z">
                  <w:rPr/>
                </w:rPrChange>
              </w:rPr>
            </w:pPr>
            <w:r>
              <w:rPr>
                <w:color w:val="222222"/>
                <w:sz w:val="26"/>
                <w:szCs w:val="26"/>
                <w:rPrChange w:id="24" w:author="Parmar Hiral" w:date="2024-09-15T06:52:00Z">
                  <w:rPr>
                    <w:color w:val="222222"/>
                    <w:sz w:val="20"/>
                    <w:szCs w:val="20"/>
                  </w:rPr>
                </w:rPrChange>
              </w:rPr>
              <w:t xml:space="preserve">Dear Vijay Sharma, </w:t>
            </w:r>
            <w:proofErr w:type="gramStart"/>
            <w:r>
              <w:rPr>
                <w:sz w:val="28"/>
                <w:szCs w:val="28"/>
                <w:rPrChange w:id="25" w:author="Parmar Hiral" w:date="2024-09-15T06:52:00Z">
                  <w:rPr/>
                </w:rPrChange>
              </w:rPr>
              <w:t>So</w:t>
            </w:r>
            <w:proofErr w:type="gramEnd"/>
            <w:r>
              <w:rPr>
                <w:sz w:val="28"/>
                <w:szCs w:val="28"/>
                <w:rPrChange w:id="26" w:author="Parmar Hiral" w:date="2024-09-15T06:52:00Z">
                  <w:rPr/>
                </w:rPrChange>
              </w:rPr>
              <w:t xml:space="preserve"> nice to hear from you, thank you for the invitation for an in-person interview. I'm looking forward to meeting with you at TCS to discuss the Manual tester role. I'd be more than happy to meet with you at your office on 20th September 2024 at 10 o'clock</w:t>
            </w:r>
            <w:r>
              <w:rPr>
                <w:sz w:val="28"/>
                <w:szCs w:val="28"/>
                <w:rPrChange w:id="27" w:author="Parmar Hiral" w:date="2024-09-15T06:52:00Z">
                  <w:rPr/>
                </w:rPrChange>
              </w:rPr>
              <w:t>.</w:t>
            </w:r>
          </w:p>
          <w:p w:rsidR="00570D6F" w:rsidRPr="00570D6F" w:rsidRDefault="00570D6F">
            <w:pPr>
              <w:widowControl w:val="0"/>
              <w:pBdr>
                <w:top w:val="nil"/>
                <w:left w:val="nil"/>
                <w:bottom w:val="nil"/>
                <w:right w:val="nil"/>
                <w:between w:val="nil"/>
              </w:pBdr>
              <w:spacing w:line="240" w:lineRule="auto"/>
              <w:jc w:val="both"/>
              <w:rPr>
                <w:color w:val="222222"/>
                <w:sz w:val="26"/>
                <w:szCs w:val="26"/>
                <w:rPrChange w:id="28" w:author="Parmar Hiral" w:date="2024-09-15T06:52:00Z">
                  <w:rPr>
                    <w:color w:val="222222"/>
                    <w:sz w:val="20"/>
                    <w:szCs w:val="20"/>
                  </w:rPr>
                </w:rPrChange>
              </w:rPr>
            </w:pPr>
          </w:p>
          <w:p w:rsidR="00570D6F" w:rsidRPr="00570D6F" w:rsidRDefault="00570D6F">
            <w:pPr>
              <w:widowControl w:val="0"/>
              <w:pBdr>
                <w:top w:val="nil"/>
                <w:left w:val="nil"/>
                <w:bottom w:val="nil"/>
                <w:right w:val="nil"/>
                <w:between w:val="nil"/>
              </w:pBdr>
              <w:spacing w:line="240" w:lineRule="auto"/>
              <w:jc w:val="both"/>
              <w:rPr>
                <w:color w:val="222222"/>
                <w:sz w:val="26"/>
                <w:szCs w:val="26"/>
                <w:rPrChange w:id="29" w:author="Parmar Hiral" w:date="2024-09-15T06:52:00Z">
                  <w:rPr>
                    <w:color w:val="222222"/>
                    <w:sz w:val="20"/>
                    <w:szCs w:val="20"/>
                  </w:rPr>
                </w:rPrChange>
              </w:rPr>
            </w:pPr>
          </w:p>
          <w:p w:rsidR="00570D6F" w:rsidRPr="00570D6F" w:rsidRDefault="00570D6F">
            <w:pPr>
              <w:widowControl w:val="0"/>
              <w:pBdr>
                <w:top w:val="nil"/>
                <w:left w:val="nil"/>
                <w:bottom w:val="nil"/>
                <w:right w:val="nil"/>
                <w:between w:val="nil"/>
              </w:pBdr>
              <w:spacing w:line="240" w:lineRule="auto"/>
              <w:jc w:val="both"/>
              <w:rPr>
                <w:color w:val="222222"/>
                <w:sz w:val="26"/>
                <w:szCs w:val="26"/>
                <w:rPrChange w:id="30" w:author="Parmar Hiral" w:date="2024-09-15T06:52:00Z">
                  <w:rPr>
                    <w:color w:val="222222"/>
                    <w:sz w:val="20"/>
                    <w:szCs w:val="20"/>
                  </w:rPr>
                </w:rPrChange>
              </w:rPr>
            </w:pPr>
          </w:p>
          <w:p w:rsidR="00570D6F" w:rsidRPr="00570D6F" w:rsidRDefault="00570D6F">
            <w:pPr>
              <w:widowControl w:val="0"/>
              <w:pBdr>
                <w:top w:val="nil"/>
                <w:left w:val="nil"/>
                <w:bottom w:val="nil"/>
                <w:right w:val="nil"/>
                <w:between w:val="nil"/>
              </w:pBdr>
              <w:spacing w:line="240" w:lineRule="auto"/>
              <w:jc w:val="both"/>
              <w:rPr>
                <w:color w:val="222222"/>
                <w:sz w:val="26"/>
                <w:szCs w:val="26"/>
                <w:rPrChange w:id="31" w:author="Parmar Hiral" w:date="2024-09-15T06:52:00Z">
                  <w:rPr>
                    <w:color w:val="222222"/>
                    <w:sz w:val="20"/>
                    <w:szCs w:val="20"/>
                  </w:rPr>
                </w:rPrChange>
              </w:rPr>
            </w:pPr>
          </w:p>
          <w:p w:rsidR="00D43269" w:rsidRPr="00D43269" w:rsidRDefault="00D43269" w:rsidP="00D43269">
            <w:pPr>
              <w:widowControl w:val="0"/>
              <w:pBdr>
                <w:top w:val="nil"/>
                <w:left w:val="nil"/>
                <w:bottom w:val="nil"/>
                <w:right w:val="nil"/>
                <w:between w:val="nil"/>
              </w:pBdr>
              <w:spacing w:line="240" w:lineRule="auto"/>
              <w:jc w:val="both"/>
              <w:rPr>
                <w:b/>
                <w:bCs/>
                <w:color w:val="222222"/>
                <w:sz w:val="32"/>
                <w:szCs w:val="32"/>
                <w:rPrChange w:id="32" w:author="Parmar Hiral" w:date="2024-09-15T06:52:00Z">
                  <w:rPr>
                    <w:color w:val="222222"/>
                    <w:sz w:val="20"/>
                    <w:szCs w:val="20"/>
                  </w:rPr>
                </w:rPrChange>
              </w:rPr>
            </w:pPr>
          </w:p>
        </w:tc>
      </w:tr>
    </w:tbl>
    <w:p w:rsidR="00D43269" w:rsidRDefault="00D43269" w:rsidP="00D43269">
      <w:pPr>
        <w:widowControl w:val="0"/>
        <w:pBdr>
          <w:top w:val="nil"/>
          <w:left w:val="nil"/>
          <w:bottom w:val="nil"/>
          <w:right w:val="nil"/>
          <w:between w:val="nil"/>
        </w:pBdr>
        <w:spacing w:line="240" w:lineRule="auto"/>
        <w:jc w:val="both"/>
        <w:rPr>
          <w:b/>
          <w:bCs/>
          <w:color w:val="222222"/>
          <w:sz w:val="40"/>
          <w:szCs w:val="40"/>
        </w:rPr>
      </w:pPr>
      <w:ins w:id="33" w:author="Parmar Hiral" w:date="2024-09-15T06:42:00Z">
        <w:r w:rsidRPr="00D43269">
          <w:rPr>
            <w:b/>
            <w:bCs/>
            <w:color w:val="222222"/>
            <w:sz w:val="40"/>
            <w:szCs w:val="40"/>
            <w:rPrChange w:id="34" w:author="Parmar Hiral" w:date="2024-09-15T06:52:00Z">
              <w:rPr>
                <w:color w:val="222222"/>
                <w:sz w:val="20"/>
                <w:szCs w:val="20"/>
              </w:rPr>
            </w:rPrChange>
          </w:rPr>
          <w:t xml:space="preserve">2. Letter of apology </w:t>
        </w:r>
      </w:ins>
    </w:p>
    <w:p w:rsidR="00570D6F" w:rsidRPr="00570D6F" w:rsidRDefault="00570D6F">
      <w:pPr>
        <w:widowControl w:val="0"/>
        <w:spacing w:line="240" w:lineRule="auto"/>
        <w:jc w:val="both"/>
        <w:rPr>
          <w:ins w:id="35" w:author="Parmar Hiral" w:date="2024-09-15T06:37:00Z"/>
          <w:sz w:val="28"/>
          <w:szCs w:val="28"/>
          <w:rPrChange w:id="36" w:author="Parmar Hiral" w:date="2024-09-15T06:52:00Z">
            <w:rPr>
              <w:ins w:id="37" w:author="Parmar Hiral" w:date="2024-09-15T06:37:00Z"/>
            </w:rPr>
          </w:rPrChange>
        </w:rPr>
      </w:pPr>
    </w:p>
    <w:p w:rsidR="00570D6F" w:rsidRPr="00570D6F" w:rsidRDefault="00570D6F">
      <w:pPr>
        <w:jc w:val="both"/>
        <w:rPr>
          <w:ins w:id="38" w:author="Parmar Hiral" w:date="2024-09-15T06:37:00Z"/>
          <w:sz w:val="28"/>
          <w:szCs w:val="28"/>
          <w:rPrChange w:id="39" w:author="Parmar Hiral" w:date="2024-09-15T06:52:00Z">
            <w:rPr>
              <w:ins w:id="40" w:author="Parmar Hiral" w:date="2024-09-15T06:37:00Z"/>
            </w:rPr>
          </w:rPrChang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6"/>
        <w:gridCol w:w="8014"/>
      </w:tblGrid>
      <w:tr w:rsidR="00570D6F">
        <w:trPr>
          <w:trHeight w:val="327"/>
          <w:ins w:id="41" w:author="Parmar Hiral" w:date="2024-09-15T06:37:00Z"/>
        </w:trPr>
        <w:tc>
          <w:tcPr>
            <w:tcW w:w="1346" w:type="dxa"/>
            <w:tcBorders>
              <w:top w:val="single" w:sz="8" w:space="0" w:color="BDC1C6"/>
              <w:left w:val="nil"/>
              <w:bottom w:val="single" w:sz="8" w:space="0" w:color="BDC1C6"/>
              <w:right w:val="single" w:sz="8" w:space="0" w:color="BDC1C6"/>
            </w:tcBorders>
            <w:shd w:val="clear" w:color="auto" w:fill="F1F3F4"/>
            <w:tcMar>
              <w:top w:w="144" w:type="dxa"/>
              <w:left w:w="144" w:type="dxa"/>
              <w:bottom w:w="144" w:type="dxa"/>
              <w:right w:w="144" w:type="dxa"/>
            </w:tcMar>
          </w:tcPr>
          <w:p w:rsidR="00570D6F" w:rsidRPr="00570D6F" w:rsidRDefault="00D43269">
            <w:pPr>
              <w:widowControl w:val="0"/>
              <w:spacing w:line="240" w:lineRule="auto"/>
              <w:jc w:val="both"/>
              <w:rPr>
                <w:ins w:id="42" w:author="Parmar Hiral" w:date="2024-09-15T06:37:00Z"/>
                <w:sz w:val="28"/>
                <w:szCs w:val="28"/>
                <w:rPrChange w:id="43" w:author="Parmar Hiral" w:date="2024-09-15T06:52:00Z">
                  <w:rPr>
                    <w:ins w:id="44" w:author="Parmar Hiral" w:date="2024-09-15T06:37:00Z"/>
                  </w:rPr>
                </w:rPrChange>
              </w:rPr>
            </w:pPr>
            <w:ins w:id="45" w:author="Parmar Hiral" w:date="2024-09-15T06:37:00Z">
              <w:r>
                <w:rPr>
                  <w:sz w:val="28"/>
                  <w:szCs w:val="28"/>
                  <w:rPrChange w:id="46" w:author="Parmar Hiral" w:date="2024-09-15T06:52:00Z">
                    <w:rPr/>
                  </w:rPrChange>
                </w:rPr>
                <w:t>To</w:t>
              </w:r>
            </w:ins>
          </w:p>
        </w:tc>
        <w:tc>
          <w:tcPr>
            <w:tcW w:w="8013" w:type="dxa"/>
            <w:tcBorders>
              <w:top w:val="single" w:sz="8" w:space="0" w:color="BDC1C6"/>
              <w:left w:val="single" w:sz="8" w:space="0" w:color="BDC1C6"/>
              <w:bottom w:val="single" w:sz="8" w:space="0" w:color="BDC1C6"/>
              <w:right w:val="nil"/>
            </w:tcBorders>
            <w:shd w:val="clear" w:color="auto" w:fill="auto"/>
            <w:tcMar>
              <w:top w:w="144" w:type="dxa"/>
              <w:left w:w="144" w:type="dxa"/>
              <w:bottom w:w="144" w:type="dxa"/>
              <w:right w:w="144" w:type="dxa"/>
            </w:tcMar>
          </w:tcPr>
          <w:p w:rsidR="00570D6F" w:rsidRPr="00570D6F" w:rsidRDefault="00D43269">
            <w:pPr>
              <w:widowControl w:val="0"/>
              <w:spacing w:line="240" w:lineRule="auto"/>
              <w:jc w:val="both"/>
              <w:rPr>
                <w:ins w:id="47" w:author="Parmar Hiral" w:date="2024-09-15T06:37:00Z"/>
                <w:sz w:val="28"/>
                <w:szCs w:val="28"/>
                <w:rPrChange w:id="48" w:author="Parmar Hiral" w:date="2024-09-15T06:52:00Z">
                  <w:rPr>
                    <w:ins w:id="49" w:author="Parmar Hiral" w:date="2024-09-15T06:37:00Z"/>
                  </w:rPr>
                </w:rPrChange>
              </w:rPr>
            </w:pPr>
            <w:ins w:id="50" w:author="Parmar Hiral" w:date="2024-09-15T06:37:00Z">
              <w:r>
                <w:rPr>
                  <w:sz w:val="28"/>
                  <w:szCs w:val="28"/>
                  <w:rPrChange w:id="51" w:author="Parmar Hiral" w:date="2024-09-15T06:52:00Z">
                    <w:rPr/>
                  </w:rPrChange>
                </w:rPr>
                <w:t>global.marketing@tcs.com</w:t>
              </w:r>
            </w:ins>
          </w:p>
        </w:tc>
      </w:tr>
      <w:tr w:rsidR="00570D6F">
        <w:trPr>
          <w:ins w:id="52" w:author="Parmar Hiral" w:date="2024-09-15T06:37:00Z"/>
        </w:trPr>
        <w:tc>
          <w:tcPr>
            <w:tcW w:w="1346" w:type="dxa"/>
            <w:tcBorders>
              <w:top w:val="single" w:sz="8" w:space="0" w:color="BDC1C6"/>
              <w:left w:val="nil"/>
              <w:bottom w:val="single" w:sz="8" w:space="0" w:color="BDC1C6"/>
              <w:right w:val="single" w:sz="8" w:space="0" w:color="BDC1C6"/>
            </w:tcBorders>
            <w:shd w:val="clear" w:color="auto" w:fill="F1F3F4"/>
            <w:tcMar>
              <w:top w:w="144" w:type="dxa"/>
              <w:left w:w="144" w:type="dxa"/>
              <w:bottom w:w="144" w:type="dxa"/>
              <w:right w:w="144" w:type="dxa"/>
            </w:tcMar>
          </w:tcPr>
          <w:p w:rsidR="00570D6F" w:rsidRPr="00570D6F" w:rsidRDefault="00D43269">
            <w:pPr>
              <w:widowControl w:val="0"/>
              <w:spacing w:line="240" w:lineRule="auto"/>
              <w:jc w:val="both"/>
              <w:rPr>
                <w:ins w:id="53" w:author="Parmar Hiral" w:date="2024-09-15T06:37:00Z"/>
                <w:sz w:val="28"/>
                <w:szCs w:val="28"/>
                <w:rPrChange w:id="54" w:author="Parmar Hiral" w:date="2024-09-15T06:52:00Z">
                  <w:rPr>
                    <w:ins w:id="55" w:author="Parmar Hiral" w:date="2024-09-15T06:37:00Z"/>
                  </w:rPr>
                </w:rPrChange>
              </w:rPr>
            </w:pPr>
            <w:ins w:id="56" w:author="Parmar Hiral" w:date="2024-09-15T06:37:00Z">
              <w:r>
                <w:rPr>
                  <w:sz w:val="28"/>
                  <w:szCs w:val="28"/>
                  <w:rPrChange w:id="57" w:author="Parmar Hiral" w:date="2024-09-15T06:52:00Z">
                    <w:rPr/>
                  </w:rPrChange>
                </w:rPr>
                <w:t>Cc</w:t>
              </w:r>
            </w:ins>
          </w:p>
        </w:tc>
        <w:tc>
          <w:tcPr>
            <w:tcW w:w="8013" w:type="dxa"/>
            <w:tcBorders>
              <w:top w:val="single" w:sz="8" w:space="0" w:color="BDC1C6"/>
              <w:left w:val="single" w:sz="8" w:space="0" w:color="BDC1C6"/>
              <w:bottom w:val="single" w:sz="8" w:space="0" w:color="BDC1C6"/>
              <w:right w:val="nil"/>
            </w:tcBorders>
            <w:shd w:val="clear" w:color="auto" w:fill="auto"/>
            <w:tcMar>
              <w:top w:w="144" w:type="dxa"/>
              <w:left w:w="144" w:type="dxa"/>
              <w:bottom w:w="144" w:type="dxa"/>
              <w:right w:w="144" w:type="dxa"/>
            </w:tcMar>
          </w:tcPr>
          <w:p w:rsidR="00570D6F" w:rsidRPr="00570D6F" w:rsidRDefault="00570D6F">
            <w:pPr>
              <w:widowControl w:val="0"/>
              <w:spacing w:line="240" w:lineRule="auto"/>
              <w:jc w:val="both"/>
              <w:rPr>
                <w:ins w:id="58" w:author="Parmar Hiral" w:date="2024-09-15T06:37:00Z"/>
                <w:sz w:val="28"/>
                <w:szCs w:val="28"/>
                <w:rPrChange w:id="59" w:author="Parmar Hiral" w:date="2024-09-15T06:52:00Z">
                  <w:rPr>
                    <w:ins w:id="60" w:author="Parmar Hiral" w:date="2024-09-15T06:37:00Z"/>
                  </w:rPr>
                </w:rPrChange>
              </w:rPr>
            </w:pPr>
          </w:p>
        </w:tc>
      </w:tr>
      <w:tr w:rsidR="00570D6F">
        <w:trPr>
          <w:ins w:id="61" w:author="Parmar Hiral" w:date="2024-09-15T06:37:00Z"/>
        </w:trPr>
        <w:tc>
          <w:tcPr>
            <w:tcW w:w="1346" w:type="dxa"/>
            <w:tcBorders>
              <w:top w:val="single" w:sz="8" w:space="0" w:color="BDC1C6"/>
              <w:left w:val="nil"/>
              <w:bottom w:val="single" w:sz="8" w:space="0" w:color="BDC1C6"/>
              <w:right w:val="single" w:sz="8" w:space="0" w:color="BDC1C6"/>
            </w:tcBorders>
            <w:shd w:val="clear" w:color="auto" w:fill="F1F3F4"/>
            <w:tcMar>
              <w:top w:w="144" w:type="dxa"/>
              <w:left w:w="144" w:type="dxa"/>
              <w:bottom w:w="144" w:type="dxa"/>
              <w:right w:w="144" w:type="dxa"/>
            </w:tcMar>
          </w:tcPr>
          <w:p w:rsidR="00570D6F" w:rsidRPr="00570D6F" w:rsidRDefault="00D43269">
            <w:pPr>
              <w:widowControl w:val="0"/>
              <w:spacing w:line="240" w:lineRule="auto"/>
              <w:jc w:val="both"/>
              <w:rPr>
                <w:ins w:id="62" w:author="Parmar Hiral" w:date="2024-09-15T06:37:00Z"/>
                <w:sz w:val="28"/>
                <w:szCs w:val="28"/>
                <w:rPrChange w:id="63" w:author="Parmar Hiral" w:date="2024-09-15T06:52:00Z">
                  <w:rPr>
                    <w:ins w:id="64" w:author="Parmar Hiral" w:date="2024-09-15T06:37:00Z"/>
                  </w:rPr>
                </w:rPrChange>
              </w:rPr>
            </w:pPr>
            <w:ins w:id="65" w:author="Parmar Hiral" w:date="2024-09-15T06:37:00Z">
              <w:r>
                <w:rPr>
                  <w:sz w:val="28"/>
                  <w:szCs w:val="28"/>
                  <w:rPrChange w:id="66" w:author="Parmar Hiral" w:date="2024-09-15T06:52:00Z">
                    <w:rPr/>
                  </w:rPrChange>
                </w:rPr>
                <w:t>Bcc</w:t>
              </w:r>
            </w:ins>
          </w:p>
        </w:tc>
        <w:tc>
          <w:tcPr>
            <w:tcW w:w="8013" w:type="dxa"/>
            <w:tcBorders>
              <w:top w:val="single" w:sz="8" w:space="0" w:color="BDC1C6"/>
              <w:left w:val="single" w:sz="8" w:space="0" w:color="BDC1C6"/>
              <w:bottom w:val="single" w:sz="8" w:space="0" w:color="BDC1C6"/>
              <w:right w:val="nil"/>
            </w:tcBorders>
            <w:shd w:val="clear" w:color="auto" w:fill="auto"/>
            <w:tcMar>
              <w:top w:w="144" w:type="dxa"/>
              <w:left w:w="144" w:type="dxa"/>
              <w:bottom w:w="144" w:type="dxa"/>
              <w:right w:w="144" w:type="dxa"/>
            </w:tcMar>
          </w:tcPr>
          <w:p w:rsidR="00570D6F" w:rsidRPr="00570D6F" w:rsidRDefault="00570D6F">
            <w:pPr>
              <w:widowControl w:val="0"/>
              <w:spacing w:line="240" w:lineRule="auto"/>
              <w:jc w:val="both"/>
              <w:rPr>
                <w:ins w:id="67" w:author="Parmar Hiral" w:date="2024-09-15T06:37:00Z"/>
                <w:sz w:val="28"/>
                <w:szCs w:val="28"/>
                <w:rPrChange w:id="68" w:author="Parmar Hiral" w:date="2024-09-15T06:52:00Z">
                  <w:rPr>
                    <w:ins w:id="69" w:author="Parmar Hiral" w:date="2024-09-15T06:37:00Z"/>
                  </w:rPr>
                </w:rPrChange>
              </w:rPr>
            </w:pPr>
          </w:p>
        </w:tc>
      </w:tr>
      <w:tr w:rsidR="00570D6F">
        <w:trPr>
          <w:ins w:id="70" w:author="Parmar Hiral" w:date="2024-09-15T06:37:00Z"/>
        </w:trPr>
        <w:tc>
          <w:tcPr>
            <w:tcW w:w="1346" w:type="dxa"/>
            <w:tcBorders>
              <w:top w:val="single" w:sz="8" w:space="0" w:color="BDC1C6"/>
              <w:left w:val="nil"/>
              <w:bottom w:val="single" w:sz="8" w:space="0" w:color="BDC1C6"/>
              <w:right w:val="single" w:sz="8" w:space="0" w:color="BDC1C6"/>
            </w:tcBorders>
            <w:shd w:val="clear" w:color="auto" w:fill="F1F3F4"/>
            <w:tcMar>
              <w:top w:w="144" w:type="dxa"/>
              <w:left w:w="144" w:type="dxa"/>
              <w:bottom w:w="144" w:type="dxa"/>
              <w:right w:w="144" w:type="dxa"/>
            </w:tcMar>
          </w:tcPr>
          <w:p w:rsidR="00570D6F" w:rsidRPr="00570D6F" w:rsidRDefault="00D43269">
            <w:pPr>
              <w:widowControl w:val="0"/>
              <w:spacing w:line="240" w:lineRule="auto"/>
              <w:jc w:val="both"/>
              <w:rPr>
                <w:ins w:id="71" w:author="Parmar Hiral" w:date="2024-09-15T06:37:00Z"/>
                <w:sz w:val="28"/>
                <w:szCs w:val="28"/>
                <w:rPrChange w:id="72" w:author="Parmar Hiral" w:date="2024-09-15T06:52:00Z">
                  <w:rPr>
                    <w:ins w:id="73" w:author="Parmar Hiral" w:date="2024-09-15T06:37:00Z"/>
                  </w:rPr>
                </w:rPrChange>
              </w:rPr>
            </w:pPr>
            <w:ins w:id="74" w:author="Parmar Hiral" w:date="2024-09-15T06:37:00Z">
              <w:r>
                <w:rPr>
                  <w:sz w:val="28"/>
                  <w:szCs w:val="28"/>
                  <w:rPrChange w:id="75" w:author="Parmar Hiral" w:date="2024-09-15T06:52:00Z">
                    <w:rPr/>
                  </w:rPrChange>
                </w:rPr>
                <w:t>Subject</w:t>
              </w:r>
            </w:ins>
          </w:p>
        </w:tc>
        <w:tc>
          <w:tcPr>
            <w:tcW w:w="8013" w:type="dxa"/>
            <w:tcBorders>
              <w:top w:val="single" w:sz="8" w:space="0" w:color="BDC1C6"/>
              <w:left w:val="single" w:sz="8" w:space="0" w:color="BDC1C6"/>
              <w:bottom w:val="single" w:sz="8" w:space="0" w:color="BDC1C6"/>
              <w:right w:val="nil"/>
            </w:tcBorders>
            <w:shd w:val="clear" w:color="auto" w:fill="auto"/>
            <w:tcMar>
              <w:top w:w="144" w:type="dxa"/>
              <w:left w:w="144" w:type="dxa"/>
              <w:bottom w:w="144" w:type="dxa"/>
              <w:right w:w="144" w:type="dxa"/>
            </w:tcMar>
          </w:tcPr>
          <w:p w:rsidR="00570D6F" w:rsidRPr="00570D6F" w:rsidRDefault="00D43269">
            <w:pPr>
              <w:widowControl w:val="0"/>
              <w:spacing w:line="240" w:lineRule="auto"/>
              <w:jc w:val="both"/>
              <w:rPr>
                <w:ins w:id="76" w:author="Parmar Hiral" w:date="2024-09-15T06:37:00Z"/>
                <w:sz w:val="28"/>
                <w:szCs w:val="28"/>
                <w:rPrChange w:id="77" w:author="Parmar Hiral" w:date="2024-09-15T06:52:00Z">
                  <w:rPr>
                    <w:ins w:id="78" w:author="Parmar Hiral" w:date="2024-09-15T06:37:00Z"/>
                  </w:rPr>
                </w:rPrChange>
              </w:rPr>
            </w:pPr>
            <w:ins w:id="79" w:author="Parmar Hiral" w:date="2024-09-15T06:37:00Z">
              <w:r>
                <w:rPr>
                  <w:sz w:val="28"/>
                  <w:szCs w:val="28"/>
                  <w:rPrChange w:id="80" w:author="Parmar Hiral" w:date="2024-09-15T06:52:00Z">
                    <w:rPr/>
                  </w:rPrChange>
                </w:rPr>
                <w:t xml:space="preserve">Apology for misbehave in meeting </w:t>
              </w:r>
            </w:ins>
          </w:p>
        </w:tc>
      </w:tr>
      <w:tr w:rsidR="00570D6F">
        <w:trPr>
          <w:trHeight w:val="2000"/>
          <w:ins w:id="81" w:author="Parmar Hiral" w:date="2024-09-15T06:37:00Z"/>
        </w:trPr>
        <w:tc>
          <w:tcPr>
            <w:tcW w:w="9359" w:type="dxa"/>
            <w:gridSpan w:val="2"/>
            <w:tcBorders>
              <w:top w:val="single" w:sz="8" w:space="0" w:color="BDC1C6"/>
              <w:left w:val="nil"/>
              <w:bottom w:val="single" w:sz="8" w:space="0" w:color="BDC1C6"/>
              <w:right w:val="single" w:sz="8" w:space="0" w:color="BDC1C6"/>
            </w:tcBorders>
            <w:shd w:val="clear" w:color="auto" w:fill="auto"/>
            <w:tcMar>
              <w:top w:w="240" w:type="dxa"/>
              <w:left w:w="144" w:type="dxa"/>
              <w:bottom w:w="144" w:type="dxa"/>
              <w:right w:w="144" w:type="dxa"/>
            </w:tcMar>
          </w:tcPr>
          <w:p w:rsidR="00570D6F" w:rsidRPr="00570D6F" w:rsidRDefault="00D43269">
            <w:pPr>
              <w:widowControl w:val="0"/>
              <w:spacing w:line="240" w:lineRule="auto"/>
              <w:jc w:val="both"/>
              <w:rPr>
                <w:ins w:id="82" w:author="Parmar Hiral" w:date="2024-09-15T06:37:00Z"/>
                <w:sz w:val="28"/>
                <w:szCs w:val="28"/>
                <w:rPrChange w:id="83" w:author="Parmar Hiral" w:date="2024-09-15T06:52:00Z">
                  <w:rPr>
                    <w:ins w:id="84" w:author="Parmar Hiral" w:date="2024-09-15T06:37:00Z"/>
                  </w:rPr>
                </w:rPrChange>
              </w:rPr>
            </w:pPr>
            <w:ins w:id="85" w:author="Parmar Hiral" w:date="2024-09-15T06:37:00Z">
              <w:r>
                <w:rPr>
                  <w:sz w:val="28"/>
                  <w:szCs w:val="28"/>
                  <w:rPrChange w:id="86" w:author="Parmar Hiral" w:date="2024-09-15T06:52:00Z">
                    <w:rPr/>
                  </w:rPrChange>
                </w:rPr>
                <w:t xml:space="preserve">I am writing to express my sincere apologies for </w:t>
              </w:r>
              <w:proofErr w:type="gramStart"/>
              <w:r>
                <w:rPr>
                  <w:sz w:val="28"/>
                  <w:szCs w:val="28"/>
                  <w:rPrChange w:id="87" w:author="Parmar Hiral" w:date="2024-09-15T06:52:00Z">
                    <w:rPr/>
                  </w:rPrChange>
                </w:rPr>
                <w:t>my</w:t>
              </w:r>
              <w:proofErr w:type="gramEnd"/>
              <w:r>
                <w:rPr>
                  <w:sz w:val="28"/>
                  <w:szCs w:val="28"/>
                  <w:rPrChange w:id="88" w:author="Parmar Hiral" w:date="2024-09-15T06:52:00Z">
                    <w:rPr/>
                  </w:rPrChange>
                </w:rPr>
                <w:t xml:space="preserve"> misbehave in the meeting. I deeply regret my actions and understand the impact they have had on you. It was not my intention to cause any harm, and I take full responsibility for my behavior. I assure you</w:t>
              </w:r>
              <w:r>
                <w:rPr>
                  <w:sz w:val="28"/>
                  <w:szCs w:val="28"/>
                  <w:rPrChange w:id="89" w:author="Parmar Hiral" w:date="2024-09-15T06:52:00Z">
                    <w:rPr/>
                  </w:rPrChange>
                </w:rPr>
                <w:t xml:space="preserve"> that I am taking steps to ensure that this does not happen again.</w:t>
              </w:r>
            </w:ins>
          </w:p>
          <w:p w:rsidR="00570D6F" w:rsidRPr="00570D6F" w:rsidRDefault="00570D6F">
            <w:pPr>
              <w:widowControl w:val="0"/>
              <w:spacing w:line="240" w:lineRule="auto"/>
              <w:jc w:val="both"/>
              <w:rPr>
                <w:ins w:id="90" w:author="Parmar Hiral" w:date="2024-09-15T06:37:00Z"/>
                <w:sz w:val="26"/>
                <w:szCs w:val="26"/>
                <w:rPrChange w:id="91" w:author="Parmar Hiral" w:date="2024-09-15T06:52:00Z">
                  <w:rPr>
                    <w:ins w:id="92" w:author="Parmar Hiral" w:date="2024-09-15T06:37:00Z"/>
                  </w:rPr>
                </w:rPrChange>
              </w:rPr>
            </w:pPr>
          </w:p>
          <w:p w:rsidR="00570D6F" w:rsidRPr="00570D6F" w:rsidRDefault="00570D6F">
            <w:pPr>
              <w:widowControl w:val="0"/>
              <w:spacing w:line="240" w:lineRule="auto"/>
              <w:jc w:val="both"/>
              <w:rPr>
                <w:ins w:id="93" w:author="Parmar Hiral" w:date="2024-09-15T06:37:00Z"/>
                <w:sz w:val="26"/>
                <w:szCs w:val="26"/>
                <w:rPrChange w:id="94" w:author="Parmar Hiral" w:date="2024-09-15T06:52:00Z">
                  <w:rPr>
                    <w:ins w:id="95" w:author="Parmar Hiral" w:date="2024-09-15T06:37:00Z"/>
                  </w:rPr>
                </w:rPrChange>
              </w:rPr>
            </w:pPr>
          </w:p>
          <w:p w:rsidR="00570D6F" w:rsidRPr="00570D6F" w:rsidRDefault="00570D6F">
            <w:pPr>
              <w:widowControl w:val="0"/>
              <w:spacing w:line="240" w:lineRule="auto"/>
              <w:jc w:val="both"/>
              <w:rPr>
                <w:ins w:id="96" w:author="Parmar Hiral" w:date="2024-09-15T06:37:00Z"/>
                <w:sz w:val="26"/>
                <w:szCs w:val="26"/>
                <w:rPrChange w:id="97" w:author="Parmar Hiral" w:date="2024-09-15T06:52:00Z">
                  <w:rPr>
                    <w:ins w:id="98" w:author="Parmar Hiral" w:date="2024-09-15T06:37:00Z"/>
                  </w:rPr>
                </w:rPrChange>
              </w:rPr>
            </w:pPr>
          </w:p>
          <w:p w:rsidR="00570D6F" w:rsidRPr="00570D6F" w:rsidRDefault="00570D6F">
            <w:pPr>
              <w:widowControl w:val="0"/>
              <w:spacing w:line="240" w:lineRule="auto"/>
              <w:jc w:val="both"/>
              <w:rPr>
                <w:ins w:id="99" w:author="Parmar Hiral" w:date="2024-09-15T06:37:00Z"/>
                <w:sz w:val="26"/>
                <w:szCs w:val="26"/>
                <w:rPrChange w:id="100" w:author="Parmar Hiral" w:date="2024-09-15T06:52:00Z">
                  <w:rPr>
                    <w:ins w:id="101" w:author="Parmar Hiral" w:date="2024-09-15T06:37:00Z"/>
                  </w:rPr>
                </w:rPrChange>
              </w:rPr>
            </w:pPr>
          </w:p>
          <w:p w:rsidR="00570D6F" w:rsidRPr="00570D6F" w:rsidRDefault="00570D6F">
            <w:pPr>
              <w:widowControl w:val="0"/>
              <w:spacing w:line="240" w:lineRule="auto"/>
              <w:jc w:val="both"/>
              <w:rPr>
                <w:ins w:id="102" w:author="Parmar Hiral" w:date="2024-09-15T06:37:00Z"/>
                <w:sz w:val="26"/>
                <w:szCs w:val="26"/>
                <w:rPrChange w:id="103" w:author="Parmar Hiral" w:date="2024-09-15T06:52:00Z">
                  <w:rPr>
                    <w:ins w:id="104" w:author="Parmar Hiral" w:date="2024-09-15T06:37:00Z"/>
                  </w:rPr>
                </w:rPrChange>
              </w:rPr>
            </w:pPr>
          </w:p>
        </w:tc>
      </w:tr>
    </w:tbl>
    <w:p w:rsidR="00D43269" w:rsidRDefault="00D43269" w:rsidP="00D43269">
      <w:pPr>
        <w:jc w:val="both"/>
        <w:rPr>
          <w:b/>
          <w:sz w:val="34"/>
          <w:szCs w:val="34"/>
          <w:shd w:val="clear" w:color="auto" w:fill="EFEFEF"/>
        </w:rPr>
      </w:pPr>
    </w:p>
    <w:p w:rsidR="00570D6F" w:rsidRPr="00D43269" w:rsidRDefault="00D43269" w:rsidP="00D43269">
      <w:pPr>
        <w:pStyle w:val="ListParagraph"/>
        <w:numPr>
          <w:ilvl w:val="0"/>
          <w:numId w:val="3"/>
        </w:numPr>
        <w:jc w:val="both"/>
        <w:rPr>
          <w:b/>
          <w:sz w:val="34"/>
          <w:szCs w:val="34"/>
          <w:shd w:val="clear" w:color="auto" w:fill="EFEFEF"/>
        </w:rPr>
      </w:pPr>
      <w:r w:rsidRPr="00D43269">
        <w:rPr>
          <w:b/>
          <w:sz w:val="34"/>
          <w:szCs w:val="34"/>
          <w:shd w:val="clear" w:color="auto" w:fill="EFEFEF"/>
        </w:rPr>
        <w:t xml:space="preserve">Reminder Email </w:t>
      </w:r>
    </w:p>
    <w:p w:rsidR="00D43269" w:rsidRPr="00D43269" w:rsidRDefault="00D43269" w:rsidP="00D43269">
      <w:pPr>
        <w:ind w:left="360"/>
        <w:jc w:val="both"/>
        <w:rPr>
          <w:b/>
          <w:sz w:val="34"/>
          <w:szCs w:val="34"/>
          <w:shd w:val="clear" w:color="auto" w:fill="EFEFEF"/>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6"/>
        <w:gridCol w:w="8014"/>
      </w:tblGrid>
      <w:tr w:rsidR="00570D6F">
        <w:trPr>
          <w:trHeight w:val="327"/>
        </w:trPr>
        <w:tc>
          <w:tcPr>
            <w:tcW w:w="1346" w:type="dxa"/>
            <w:tcBorders>
              <w:top w:val="single" w:sz="8" w:space="0" w:color="BDC1C6"/>
              <w:left w:val="nil"/>
              <w:bottom w:val="single" w:sz="8" w:space="0" w:color="BDC1C6"/>
              <w:right w:val="single" w:sz="8" w:space="0" w:color="BDC1C6"/>
            </w:tcBorders>
            <w:shd w:val="clear" w:color="auto" w:fill="F1F3F4"/>
            <w:tcMar>
              <w:top w:w="144" w:type="dxa"/>
              <w:left w:w="144" w:type="dxa"/>
              <w:bottom w:w="144" w:type="dxa"/>
              <w:right w:w="144" w:type="dxa"/>
            </w:tcMar>
          </w:tcPr>
          <w:p w:rsidR="00570D6F" w:rsidRDefault="00D43269">
            <w:pPr>
              <w:widowControl w:val="0"/>
              <w:spacing w:line="240" w:lineRule="auto"/>
              <w:jc w:val="both"/>
              <w:rPr>
                <w:sz w:val="28"/>
                <w:szCs w:val="28"/>
              </w:rPr>
            </w:pPr>
            <w:r>
              <w:rPr>
                <w:b/>
                <w:sz w:val="28"/>
                <w:szCs w:val="28"/>
              </w:rPr>
              <w:t>T</w:t>
            </w:r>
            <w:r>
              <w:rPr>
                <w:b/>
                <w:sz w:val="28"/>
                <w:szCs w:val="28"/>
              </w:rPr>
              <w:t>o</w:t>
            </w:r>
          </w:p>
        </w:tc>
        <w:tc>
          <w:tcPr>
            <w:tcW w:w="8013" w:type="dxa"/>
            <w:tcBorders>
              <w:top w:val="single" w:sz="8" w:space="0" w:color="BDC1C6"/>
              <w:left w:val="single" w:sz="8" w:space="0" w:color="BDC1C6"/>
              <w:bottom w:val="single" w:sz="8" w:space="0" w:color="BDC1C6"/>
              <w:right w:val="nil"/>
            </w:tcBorders>
            <w:shd w:val="clear" w:color="auto" w:fill="auto"/>
            <w:tcMar>
              <w:top w:w="144" w:type="dxa"/>
              <w:left w:w="144" w:type="dxa"/>
              <w:bottom w:w="144" w:type="dxa"/>
              <w:right w:w="144" w:type="dxa"/>
            </w:tcMar>
          </w:tcPr>
          <w:p w:rsidR="00570D6F" w:rsidRDefault="00D43269">
            <w:pPr>
              <w:widowControl w:val="0"/>
              <w:spacing w:line="240" w:lineRule="auto"/>
              <w:jc w:val="both"/>
              <w:rPr>
                <w:sz w:val="28"/>
                <w:szCs w:val="28"/>
              </w:rPr>
            </w:pPr>
            <w:r>
              <w:rPr>
                <w:sz w:val="28"/>
                <w:szCs w:val="28"/>
              </w:rPr>
              <w:t>query@meesho.com</w:t>
            </w:r>
          </w:p>
        </w:tc>
      </w:tr>
      <w:tr w:rsidR="00570D6F">
        <w:tc>
          <w:tcPr>
            <w:tcW w:w="1346" w:type="dxa"/>
            <w:tcBorders>
              <w:top w:val="single" w:sz="8" w:space="0" w:color="BDC1C6"/>
              <w:left w:val="nil"/>
              <w:bottom w:val="single" w:sz="8" w:space="0" w:color="BDC1C6"/>
              <w:right w:val="single" w:sz="8" w:space="0" w:color="BDC1C6"/>
            </w:tcBorders>
            <w:shd w:val="clear" w:color="auto" w:fill="F1F3F4"/>
            <w:tcMar>
              <w:top w:w="144" w:type="dxa"/>
              <w:left w:w="144" w:type="dxa"/>
              <w:bottom w:w="144" w:type="dxa"/>
              <w:right w:w="144" w:type="dxa"/>
            </w:tcMar>
          </w:tcPr>
          <w:p w:rsidR="00570D6F" w:rsidRDefault="00D43269">
            <w:pPr>
              <w:widowControl w:val="0"/>
              <w:spacing w:line="240" w:lineRule="auto"/>
              <w:jc w:val="both"/>
              <w:rPr>
                <w:sz w:val="28"/>
                <w:szCs w:val="28"/>
              </w:rPr>
            </w:pPr>
            <w:r>
              <w:rPr>
                <w:b/>
                <w:sz w:val="28"/>
                <w:szCs w:val="28"/>
              </w:rPr>
              <w:t>Cc</w:t>
            </w:r>
          </w:p>
        </w:tc>
        <w:tc>
          <w:tcPr>
            <w:tcW w:w="8013" w:type="dxa"/>
            <w:tcBorders>
              <w:top w:val="single" w:sz="8" w:space="0" w:color="BDC1C6"/>
              <w:left w:val="single" w:sz="8" w:space="0" w:color="BDC1C6"/>
              <w:bottom w:val="single" w:sz="8" w:space="0" w:color="BDC1C6"/>
              <w:right w:val="nil"/>
            </w:tcBorders>
            <w:shd w:val="clear" w:color="auto" w:fill="auto"/>
            <w:tcMar>
              <w:top w:w="144" w:type="dxa"/>
              <w:left w:w="144" w:type="dxa"/>
              <w:bottom w:w="144" w:type="dxa"/>
              <w:right w:w="144" w:type="dxa"/>
            </w:tcMar>
          </w:tcPr>
          <w:p w:rsidR="00570D6F" w:rsidRDefault="00570D6F">
            <w:pPr>
              <w:widowControl w:val="0"/>
              <w:spacing w:line="240" w:lineRule="auto"/>
              <w:jc w:val="both"/>
              <w:rPr>
                <w:sz w:val="28"/>
                <w:szCs w:val="28"/>
              </w:rPr>
            </w:pPr>
          </w:p>
        </w:tc>
      </w:tr>
      <w:tr w:rsidR="00570D6F">
        <w:tc>
          <w:tcPr>
            <w:tcW w:w="1346" w:type="dxa"/>
            <w:tcBorders>
              <w:top w:val="single" w:sz="8" w:space="0" w:color="BDC1C6"/>
              <w:left w:val="nil"/>
              <w:bottom w:val="single" w:sz="8" w:space="0" w:color="BDC1C6"/>
              <w:right w:val="single" w:sz="8" w:space="0" w:color="BDC1C6"/>
            </w:tcBorders>
            <w:shd w:val="clear" w:color="auto" w:fill="F1F3F4"/>
            <w:tcMar>
              <w:top w:w="144" w:type="dxa"/>
              <w:left w:w="144" w:type="dxa"/>
              <w:bottom w:w="144" w:type="dxa"/>
              <w:right w:w="144" w:type="dxa"/>
            </w:tcMar>
          </w:tcPr>
          <w:p w:rsidR="00570D6F" w:rsidRDefault="00D43269">
            <w:pPr>
              <w:widowControl w:val="0"/>
              <w:spacing w:line="240" w:lineRule="auto"/>
              <w:jc w:val="both"/>
              <w:rPr>
                <w:sz w:val="28"/>
                <w:szCs w:val="28"/>
              </w:rPr>
            </w:pPr>
            <w:r>
              <w:rPr>
                <w:b/>
                <w:sz w:val="28"/>
                <w:szCs w:val="28"/>
              </w:rPr>
              <w:t>Bcc</w:t>
            </w:r>
          </w:p>
        </w:tc>
        <w:tc>
          <w:tcPr>
            <w:tcW w:w="8013" w:type="dxa"/>
            <w:tcBorders>
              <w:top w:val="single" w:sz="8" w:space="0" w:color="BDC1C6"/>
              <w:left w:val="single" w:sz="8" w:space="0" w:color="BDC1C6"/>
              <w:bottom w:val="single" w:sz="8" w:space="0" w:color="BDC1C6"/>
              <w:right w:val="nil"/>
            </w:tcBorders>
            <w:shd w:val="clear" w:color="auto" w:fill="auto"/>
            <w:tcMar>
              <w:top w:w="144" w:type="dxa"/>
              <w:left w:w="144" w:type="dxa"/>
              <w:bottom w:w="144" w:type="dxa"/>
              <w:right w:w="144" w:type="dxa"/>
            </w:tcMar>
          </w:tcPr>
          <w:p w:rsidR="00570D6F" w:rsidRDefault="00570D6F">
            <w:pPr>
              <w:widowControl w:val="0"/>
              <w:spacing w:line="240" w:lineRule="auto"/>
              <w:jc w:val="both"/>
              <w:rPr>
                <w:sz w:val="28"/>
                <w:szCs w:val="28"/>
              </w:rPr>
            </w:pPr>
          </w:p>
        </w:tc>
      </w:tr>
      <w:tr w:rsidR="00570D6F">
        <w:tc>
          <w:tcPr>
            <w:tcW w:w="1346" w:type="dxa"/>
            <w:tcBorders>
              <w:top w:val="single" w:sz="8" w:space="0" w:color="BDC1C6"/>
              <w:left w:val="nil"/>
              <w:bottom w:val="single" w:sz="8" w:space="0" w:color="BDC1C6"/>
              <w:right w:val="single" w:sz="8" w:space="0" w:color="BDC1C6"/>
            </w:tcBorders>
            <w:shd w:val="clear" w:color="auto" w:fill="F1F3F4"/>
            <w:tcMar>
              <w:top w:w="144" w:type="dxa"/>
              <w:left w:w="144" w:type="dxa"/>
              <w:bottom w:w="144" w:type="dxa"/>
              <w:right w:w="144" w:type="dxa"/>
            </w:tcMar>
          </w:tcPr>
          <w:p w:rsidR="00570D6F" w:rsidRDefault="00D43269">
            <w:pPr>
              <w:widowControl w:val="0"/>
              <w:spacing w:line="240" w:lineRule="auto"/>
              <w:jc w:val="both"/>
              <w:rPr>
                <w:sz w:val="28"/>
                <w:szCs w:val="28"/>
              </w:rPr>
            </w:pPr>
            <w:r>
              <w:rPr>
                <w:b/>
                <w:sz w:val="28"/>
                <w:szCs w:val="28"/>
              </w:rPr>
              <w:t>Subject</w:t>
            </w:r>
          </w:p>
        </w:tc>
        <w:tc>
          <w:tcPr>
            <w:tcW w:w="8013" w:type="dxa"/>
            <w:tcBorders>
              <w:top w:val="single" w:sz="8" w:space="0" w:color="BDC1C6"/>
              <w:left w:val="single" w:sz="8" w:space="0" w:color="BDC1C6"/>
              <w:bottom w:val="single" w:sz="8" w:space="0" w:color="BDC1C6"/>
              <w:right w:val="nil"/>
            </w:tcBorders>
            <w:shd w:val="clear" w:color="auto" w:fill="auto"/>
            <w:tcMar>
              <w:top w:w="144" w:type="dxa"/>
              <w:left w:w="144" w:type="dxa"/>
              <w:bottom w:w="144" w:type="dxa"/>
              <w:right w:w="144" w:type="dxa"/>
            </w:tcMar>
          </w:tcPr>
          <w:p w:rsidR="00570D6F" w:rsidRDefault="00D43269">
            <w:pPr>
              <w:widowControl w:val="0"/>
              <w:spacing w:line="240" w:lineRule="auto"/>
              <w:jc w:val="both"/>
              <w:rPr>
                <w:sz w:val="28"/>
                <w:szCs w:val="28"/>
              </w:rPr>
            </w:pPr>
            <w:r>
              <w:rPr>
                <w:sz w:val="28"/>
                <w:szCs w:val="28"/>
              </w:rPr>
              <w:t>Reminder for return product</w:t>
            </w:r>
          </w:p>
        </w:tc>
      </w:tr>
      <w:tr w:rsidR="00570D6F">
        <w:trPr>
          <w:trHeight w:val="2000"/>
        </w:trPr>
        <w:tc>
          <w:tcPr>
            <w:tcW w:w="9359" w:type="dxa"/>
            <w:gridSpan w:val="2"/>
            <w:tcBorders>
              <w:top w:val="single" w:sz="8" w:space="0" w:color="BDC1C6"/>
              <w:left w:val="nil"/>
              <w:bottom w:val="single" w:sz="8" w:space="0" w:color="BDC1C6"/>
              <w:right w:val="single" w:sz="8" w:space="0" w:color="BDC1C6"/>
            </w:tcBorders>
            <w:shd w:val="clear" w:color="auto" w:fill="auto"/>
            <w:tcMar>
              <w:top w:w="240" w:type="dxa"/>
              <w:left w:w="144" w:type="dxa"/>
              <w:bottom w:w="144" w:type="dxa"/>
              <w:right w:w="144" w:type="dxa"/>
            </w:tcMar>
          </w:tcPr>
          <w:p w:rsidR="00570D6F" w:rsidRDefault="00D43269">
            <w:pPr>
              <w:widowControl w:val="0"/>
              <w:spacing w:line="240" w:lineRule="auto"/>
              <w:jc w:val="both"/>
              <w:rPr>
                <w:color w:val="222222"/>
                <w:sz w:val="26"/>
                <w:szCs w:val="26"/>
              </w:rPr>
            </w:pPr>
            <w:r>
              <w:rPr>
                <w:color w:val="1F1F1F"/>
                <w:sz w:val="30"/>
                <w:szCs w:val="30"/>
                <w:highlight w:val="white"/>
              </w:rPr>
              <w:t>I am writing this mail to bring to your kind attention that the product I had ordered had been damaged. I would like to know the procedure to process the return and refund of the product. I had tried calling the customer service, but my calls went unanswer</w:t>
            </w:r>
            <w:r>
              <w:rPr>
                <w:color w:val="1F1F1F"/>
                <w:sz w:val="30"/>
                <w:szCs w:val="30"/>
                <w:highlight w:val="white"/>
              </w:rPr>
              <w:t>ed. Kindly look into this and reach out to me as soon as possible.</w:t>
            </w:r>
          </w:p>
          <w:p w:rsidR="00570D6F" w:rsidRDefault="00570D6F">
            <w:pPr>
              <w:widowControl w:val="0"/>
              <w:spacing w:line="240" w:lineRule="auto"/>
              <w:jc w:val="both"/>
              <w:rPr>
                <w:color w:val="222222"/>
                <w:sz w:val="26"/>
                <w:szCs w:val="26"/>
              </w:rPr>
            </w:pPr>
          </w:p>
          <w:p w:rsidR="00570D6F" w:rsidRDefault="00570D6F">
            <w:pPr>
              <w:widowControl w:val="0"/>
              <w:spacing w:line="240" w:lineRule="auto"/>
              <w:jc w:val="both"/>
              <w:rPr>
                <w:color w:val="222222"/>
                <w:sz w:val="26"/>
                <w:szCs w:val="26"/>
              </w:rPr>
            </w:pPr>
          </w:p>
          <w:p w:rsidR="00570D6F" w:rsidRDefault="00570D6F">
            <w:pPr>
              <w:widowControl w:val="0"/>
              <w:spacing w:line="240" w:lineRule="auto"/>
              <w:jc w:val="both"/>
              <w:rPr>
                <w:color w:val="222222"/>
                <w:sz w:val="26"/>
                <w:szCs w:val="26"/>
              </w:rPr>
            </w:pPr>
          </w:p>
          <w:p w:rsidR="00570D6F" w:rsidRDefault="00570D6F">
            <w:pPr>
              <w:widowControl w:val="0"/>
              <w:spacing w:line="240" w:lineRule="auto"/>
              <w:jc w:val="both"/>
              <w:rPr>
                <w:b/>
                <w:color w:val="222222"/>
                <w:sz w:val="34"/>
                <w:szCs w:val="34"/>
              </w:rPr>
            </w:pPr>
          </w:p>
        </w:tc>
      </w:tr>
    </w:tbl>
    <w:p w:rsidR="00570D6F" w:rsidRDefault="00570D6F">
      <w:pPr>
        <w:widowControl w:val="0"/>
        <w:spacing w:line="240" w:lineRule="auto"/>
        <w:jc w:val="both"/>
        <w:rPr>
          <w:sz w:val="28"/>
          <w:szCs w:val="28"/>
        </w:rPr>
      </w:pPr>
    </w:p>
    <w:p w:rsidR="00D43269" w:rsidRDefault="00D43269">
      <w:pPr>
        <w:jc w:val="both"/>
        <w:rPr>
          <w:b/>
          <w:color w:val="222222"/>
          <w:sz w:val="34"/>
          <w:szCs w:val="34"/>
        </w:rPr>
      </w:pPr>
    </w:p>
    <w:p w:rsidR="00D43269" w:rsidRDefault="00D43269">
      <w:pPr>
        <w:jc w:val="both"/>
        <w:rPr>
          <w:b/>
          <w:color w:val="222222"/>
          <w:sz w:val="34"/>
          <w:szCs w:val="34"/>
        </w:rPr>
      </w:pPr>
    </w:p>
    <w:p w:rsidR="00D43269" w:rsidRDefault="00D43269">
      <w:pPr>
        <w:jc w:val="both"/>
        <w:rPr>
          <w:b/>
          <w:color w:val="222222"/>
          <w:sz w:val="34"/>
          <w:szCs w:val="34"/>
        </w:rPr>
      </w:pPr>
    </w:p>
    <w:p w:rsidR="00D43269" w:rsidRDefault="00D43269">
      <w:pPr>
        <w:jc w:val="both"/>
        <w:rPr>
          <w:b/>
          <w:color w:val="222222"/>
          <w:sz w:val="34"/>
          <w:szCs w:val="34"/>
        </w:rPr>
      </w:pPr>
    </w:p>
    <w:p w:rsidR="00D43269" w:rsidRDefault="00D43269">
      <w:pPr>
        <w:jc w:val="both"/>
        <w:rPr>
          <w:b/>
          <w:color w:val="222222"/>
          <w:sz w:val="34"/>
          <w:szCs w:val="34"/>
        </w:rPr>
      </w:pPr>
    </w:p>
    <w:p w:rsidR="00D43269" w:rsidRDefault="00D43269">
      <w:pPr>
        <w:jc w:val="both"/>
        <w:rPr>
          <w:b/>
          <w:color w:val="222222"/>
          <w:sz w:val="34"/>
          <w:szCs w:val="34"/>
        </w:rPr>
      </w:pPr>
    </w:p>
    <w:p w:rsidR="00570D6F" w:rsidRPr="00D43269" w:rsidRDefault="00D43269" w:rsidP="00D43269">
      <w:pPr>
        <w:pStyle w:val="ListParagraph"/>
        <w:numPr>
          <w:ilvl w:val="0"/>
          <w:numId w:val="3"/>
        </w:numPr>
        <w:jc w:val="both"/>
        <w:rPr>
          <w:b/>
          <w:color w:val="222222"/>
          <w:sz w:val="34"/>
          <w:szCs w:val="34"/>
        </w:rPr>
      </w:pPr>
      <w:r w:rsidRPr="00D43269">
        <w:rPr>
          <w:b/>
          <w:color w:val="222222"/>
          <w:sz w:val="34"/>
          <w:szCs w:val="34"/>
        </w:rPr>
        <w:lastRenderedPageBreak/>
        <w:t>Resignation Email</w:t>
      </w:r>
      <w:r w:rsidRPr="00D43269">
        <w:rPr>
          <w:b/>
          <w:color w:val="222222"/>
          <w:sz w:val="34"/>
          <w:szCs w:val="34"/>
        </w:rPr>
        <w:t xml:space="preserve"> </w:t>
      </w:r>
    </w:p>
    <w:p w:rsidR="00D43269" w:rsidRPr="00D43269" w:rsidRDefault="00D43269" w:rsidP="00D43269">
      <w:pPr>
        <w:ind w:left="360"/>
        <w:jc w:val="both"/>
        <w:rPr>
          <w:sz w:val="28"/>
          <w:szCs w:val="28"/>
          <w:rPrChange w:id="105" w:author="Parmar Hiral" w:date="2024-09-15T06:52:00Z">
            <w:rPr/>
          </w:rPrChang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6"/>
        <w:gridCol w:w="8014"/>
      </w:tblGrid>
      <w:tr w:rsidR="00570D6F">
        <w:trPr>
          <w:trHeight w:val="327"/>
        </w:trPr>
        <w:tc>
          <w:tcPr>
            <w:tcW w:w="1346" w:type="dxa"/>
            <w:tcBorders>
              <w:top w:val="single" w:sz="8" w:space="0" w:color="BDC1C6"/>
              <w:left w:val="nil"/>
              <w:bottom w:val="single" w:sz="8" w:space="0" w:color="BDC1C6"/>
              <w:right w:val="single" w:sz="8" w:space="0" w:color="BDC1C6"/>
            </w:tcBorders>
            <w:shd w:val="clear" w:color="auto" w:fill="F1F3F4"/>
            <w:tcMar>
              <w:top w:w="144" w:type="dxa"/>
              <w:left w:w="144" w:type="dxa"/>
              <w:bottom w:w="144" w:type="dxa"/>
              <w:right w:w="144" w:type="dxa"/>
            </w:tcMar>
          </w:tcPr>
          <w:p w:rsidR="00570D6F" w:rsidRDefault="00D43269">
            <w:pPr>
              <w:widowControl w:val="0"/>
              <w:spacing w:line="240" w:lineRule="auto"/>
              <w:jc w:val="both"/>
              <w:rPr>
                <w:sz w:val="28"/>
                <w:szCs w:val="28"/>
              </w:rPr>
            </w:pPr>
            <w:r>
              <w:rPr>
                <w:b/>
                <w:sz w:val="28"/>
                <w:szCs w:val="28"/>
              </w:rPr>
              <w:t>T</w:t>
            </w:r>
            <w:r>
              <w:rPr>
                <w:b/>
                <w:sz w:val="28"/>
                <w:szCs w:val="28"/>
              </w:rPr>
              <w:t>o</w:t>
            </w:r>
          </w:p>
        </w:tc>
        <w:tc>
          <w:tcPr>
            <w:tcW w:w="8013" w:type="dxa"/>
            <w:tcBorders>
              <w:top w:val="single" w:sz="8" w:space="0" w:color="BDC1C6"/>
              <w:left w:val="single" w:sz="8" w:space="0" w:color="BDC1C6"/>
              <w:bottom w:val="single" w:sz="8" w:space="0" w:color="BDC1C6"/>
              <w:right w:val="nil"/>
            </w:tcBorders>
            <w:shd w:val="clear" w:color="auto" w:fill="auto"/>
            <w:tcMar>
              <w:top w:w="144" w:type="dxa"/>
              <w:left w:w="144" w:type="dxa"/>
              <w:bottom w:w="144" w:type="dxa"/>
              <w:right w:w="144" w:type="dxa"/>
            </w:tcMar>
          </w:tcPr>
          <w:p w:rsidR="00570D6F" w:rsidRDefault="00D43269">
            <w:pPr>
              <w:widowControl w:val="0"/>
              <w:spacing w:line="240" w:lineRule="auto"/>
              <w:jc w:val="both"/>
              <w:rPr>
                <w:sz w:val="28"/>
                <w:szCs w:val="28"/>
              </w:rPr>
            </w:pPr>
            <w:r>
              <w:rPr>
                <w:sz w:val="28"/>
                <w:szCs w:val="28"/>
              </w:rPr>
              <w:t>global.marketing@tcs.com</w:t>
            </w:r>
          </w:p>
        </w:tc>
      </w:tr>
      <w:tr w:rsidR="00570D6F">
        <w:tc>
          <w:tcPr>
            <w:tcW w:w="1346" w:type="dxa"/>
            <w:tcBorders>
              <w:top w:val="single" w:sz="8" w:space="0" w:color="BDC1C6"/>
              <w:left w:val="nil"/>
              <w:bottom w:val="single" w:sz="8" w:space="0" w:color="BDC1C6"/>
              <w:right w:val="single" w:sz="8" w:space="0" w:color="BDC1C6"/>
            </w:tcBorders>
            <w:shd w:val="clear" w:color="auto" w:fill="F1F3F4"/>
            <w:tcMar>
              <w:top w:w="144" w:type="dxa"/>
              <w:left w:w="144" w:type="dxa"/>
              <w:bottom w:w="144" w:type="dxa"/>
              <w:right w:w="144" w:type="dxa"/>
            </w:tcMar>
          </w:tcPr>
          <w:p w:rsidR="00570D6F" w:rsidRDefault="00D43269">
            <w:pPr>
              <w:widowControl w:val="0"/>
              <w:spacing w:line="240" w:lineRule="auto"/>
              <w:jc w:val="both"/>
              <w:rPr>
                <w:sz w:val="28"/>
                <w:szCs w:val="28"/>
              </w:rPr>
            </w:pPr>
            <w:r>
              <w:rPr>
                <w:b/>
                <w:sz w:val="28"/>
                <w:szCs w:val="28"/>
              </w:rPr>
              <w:t>Cc</w:t>
            </w:r>
          </w:p>
        </w:tc>
        <w:tc>
          <w:tcPr>
            <w:tcW w:w="8013" w:type="dxa"/>
            <w:tcBorders>
              <w:top w:val="single" w:sz="8" w:space="0" w:color="BDC1C6"/>
              <w:left w:val="single" w:sz="8" w:space="0" w:color="BDC1C6"/>
              <w:bottom w:val="single" w:sz="8" w:space="0" w:color="BDC1C6"/>
              <w:right w:val="nil"/>
            </w:tcBorders>
            <w:shd w:val="clear" w:color="auto" w:fill="auto"/>
            <w:tcMar>
              <w:top w:w="144" w:type="dxa"/>
              <w:left w:w="144" w:type="dxa"/>
              <w:bottom w:w="144" w:type="dxa"/>
              <w:right w:w="144" w:type="dxa"/>
            </w:tcMar>
          </w:tcPr>
          <w:p w:rsidR="00570D6F" w:rsidRDefault="00570D6F">
            <w:pPr>
              <w:widowControl w:val="0"/>
              <w:spacing w:line="240" w:lineRule="auto"/>
              <w:jc w:val="both"/>
              <w:rPr>
                <w:sz w:val="28"/>
                <w:szCs w:val="28"/>
              </w:rPr>
            </w:pPr>
          </w:p>
        </w:tc>
      </w:tr>
      <w:tr w:rsidR="00570D6F">
        <w:tc>
          <w:tcPr>
            <w:tcW w:w="1346" w:type="dxa"/>
            <w:tcBorders>
              <w:top w:val="single" w:sz="8" w:space="0" w:color="BDC1C6"/>
              <w:left w:val="nil"/>
              <w:bottom w:val="single" w:sz="8" w:space="0" w:color="BDC1C6"/>
              <w:right w:val="single" w:sz="8" w:space="0" w:color="BDC1C6"/>
            </w:tcBorders>
            <w:shd w:val="clear" w:color="auto" w:fill="F1F3F4"/>
            <w:tcMar>
              <w:top w:w="144" w:type="dxa"/>
              <w:left w:w="144" w:type="dxa"/>
              <w:bottom w:w="144" w:type="dxa"/>
              <w:right w:w="144" w:type="dxa"/>
            </w:tcMar>
          </w:tcPr>
          <w:p w:rsidR="00570D6F" w:rsidRDefault="00D43269">
            <w:pPr>
              <w:widowControl w:val="0"/>
              <w:spacing w:line="240" w:lineRule="auto"/>
              <w:jc w:val="both"/>
              <w:rPr>
                <w:sz w:val="28"/>
                <w:szCs w:val="28"/>
              </w:rPr>
            </w:pPr>
            <w:r>
              <w:rPr>
                <w:b/>
                <w:sz w:val="28"/>
                <w:szCs w:val="28"/>
              </w:rPr>
              <w:t>Bcc</w:t>
            </w:r>
          </w:p>
        </w:tc>
        <w:tc>
          <w:tcPr>
            <w:tcW w:w="8013" w:type="dxa"/>
            <w:tcBorders>
              <w:top w:val="single" w:sz="8" w:space="0" w:color="BDC1C6"/>
              <w:left w:val="single" w:sz="8" w:space="0" w:color="BDC1C6"/>
              <w:bottom w:val="single" w:sz="8" w:space="0" w:color="BDC1C6"/>
              <w:right w:val="nil"/>
            </w:tcBorders>
            <w:shd w:val="clear" w:color="auto" w:fill="auto"/>
            <w:tcMar>
              <w:top w:w="144" w:type="dxa"/>
              <w:left w:w="144" w:type="dxa"/>
              <w:bottom w:w="144" w:type="dxa"/>
              <w:right w:w="144" w:type="dxa"/>
            </w:tcMar>
          </w:tcPr>
          <w:p w:rsidR="00570D6F" w:rsidRDefault="00570D6F">
            <w:pPr>
              <w:widowControl w:val="0"/>
              <w:spacing w:line="240" w:lineRule="auto"/>
              <w:jc w:val="both"/>
              <w:rPr>
                <w:sz w:val="28"/>
                <w:szCs w:val="28"/>
              </w:rPr>
            </w:pPr>
          </w:p>
        </w:tc>
      </w:tr>
      <w:tr w:rsidR="00570D6F">
        <w:tc>
          <w:tcPr>
            <w:tcW w:w="1346" w:type="dxa"/>
            <w:tcBorders>
              <w:top w:val="single" w:sz="8" w:space="0" w:color="BDC1C6"/>
              <w:left w:val="nil"/>
              <w:bottom w:val="single" w:sz="8" w:space="0" w:color="BDC1C6"/>
              <w:right w:val="single" w:sz="8" w:space="0" w:color="BDC1C6"/>
            </w:tcBorders>
            <w:shd w:val="clear" w:color="auto" w:fill="F1F3F4"/>
            <w:tcMar>
              <w:top w:w="144" w:type="dxa"/>
              <w:left w:w="144" w:type="dxa"/>
              <w:bottom w:w="144" w:type="dxa"/>
              <w:right w:w="144" w:type="dxa"/>
            </w:tcMar>
          </w:tcPr>
          <w:p w:rsidR="00570D6F" w:rsidRDefault="00D43269">
            <w:pPr>
              <w:widowControl w:val="0"/>
              <w:spacing w:line="240" w:lineRule="auto"/>
              <w:jc w:val="both"/>
              <w:rPr>
                <w:sz w:val="28"/>
                <w:szCs w:val="28"/>
              </w:rPr>
            </w:pPr>
            <w:r>
              <w:rPr>
                <w:b/>
                <w:sz w:val="28"/>
                <w:szCs w:val="28"/>
              </w:rPr>
              <w:t>Subject</w:t>
            </w:r>
          </w:p>
        </w:tc>
        <w:tc>
          <w:tcPr>
            <w:tcW w:w="8013" w:type="dxa"/>
            <w:tcBorders>
              <w:top w:val="single" w:sz="8" w:space="0" w:color="BDC1C6"/>
              <w:left w:val="single" w:sz="8" w:space="0" w:color="BDC1C6"/>
              <w:bottom w:val="single" w:sz="8" w:space="0" w:color="BDC1C6"/>
              <w:right w:val="nil"/>
            </w:tcBorders>
            <w:shd w:val="clear" w:color="auto" w:fill="auto"/>
            <w:tcMar>
              <w:top w:w="144" w:type="dxa"/>
              <w:left w:w="144" w:type="dxa"/>
              <w:bottom w:w="144" w:type="dxa"/>
              <w:right w:w="144" w:type="dxa"/>
            </w:tcMar>
          </w:tcPr>
          <w:p w:rsidR="00570D6F" w:rsidRDefault="00D43269">
            <w:pPr>
              <w:widowControl w:val="0"/>
              <w:spacing w:line="240" w:lineRule="auto"/>
              <w:jc w:val="both"/>
              <w:rPr>
                <w:sz w:val="28"/>
                <w:szCs w:val="28"/>
              </w:rPr>
            </w:pPr>
            <w:r>
              <w:rPr>
                <w:sz w:val="28"/>
                <w:szCs w:val="28"/>
              </w:rPr>
              <w:t>Resignation announcement</w:t>
            </w:r>
          </w:p>
        </w:tc>
      </w:tr>
      <w:tr w:rsidR="00570D6F">
        <w:trPr>
          <w:trHeight w:val="2000"/>
        </w:trPr>
        <w:tc>
          <w:tcPr>
            <w:tcW w:w="9359" w:type="dxa"/>
            <w:gridSpan w:val="2"/>
            <w:tcBorders>
              <w:top w:val="single" w:sz="8" w:space="0" w:color="BDC1C6"/>
              <w:left w:val="nil"/>
              <w:bottom w:val="single" w:sz="8" w:space="0" w:color="BDC1C6"/>
              <w:right w:val="single" w:sz="8" w:space="0" w:color="BDC1C6"/>
            </w:tcBorders>
            <w:shd w:val="clear" w:color="auto" w:fill="auto"/>
            <w:tcMar>
              <w:top w:w="240" w:type="dxa"/>
              <w:left w:w="144" w:type="dxa"/>
              <w:bottom w:w="144" w:type="dxa"/>
              <w:right w:w="144" w:type="dxa"/>
            </w:tcMar>
          </w:tcPr>
          <w:p w:rsidR="00570D6F" w:rsidRDefault="00D43269">
            <w:pPr>
              <w:widowControl w:val="0"/>
              <w:spacing w:line="240" w:lineRule="auto"/>
              <w:jc w:val="both"/>
              <w:rPr>
                <w:sz w:val="28"/>
                <w:szCs w:val="28"/>
              </w:rPr>
            </w:pPr>
            <w:r>
              <w:rPr>
                <w:sz w:val="28"/>
                <w:szCs w:val="28"/>
              </w:rPr>
              <w:t xml:space="preserve">Dear Vijay </w:t>
            </w:r>
            <w:proofErr w:type="spellStart"/>
            <w:r>
              <w:rPr>
                <w:sz w:val="28"/>
                <w:szCs w:val="28"/>
              </w:rPr>
              <w:t>sharma</w:t>
            </w:r>
            <w:proofErr w:type="spellEnd"/>
            <w:r>
              <w:rPr>
                <w:sz w:val="28"/>
                <w:szCs w:val="28"/>
              </w:rPr>
              <w:t xml:space="preserve">, </w:t>
            </w:r>
          </w:p>
          <w:p w:rsidR="00570D6F" w:rsidRDefault="00570D6F">
            <w:pPr>
              <w:widowControl w:val="0"/>
              <w:spacing w:line="240" w:lineRule="auto"/>
              <w:jc w:val="both"/>
              <w:rPr>
                <w:sz w:val="28"/>
                <w:szCs w:val="28"/>
              </w:rPr>
            </w:pPr>
          </w:p>
          <w:p w:rsidR="00570D6F" w:rsidRDefault="00D43269">
            <w:pPr>
              <w:widowControl w:val="0"/>
              <w:spacing w:line="240" w:lineRule="auto"/>
              <w:jc w:val="both"/>
              <w:rPr>
                <w:sz w:val="28"/>
                <w:szCs w:val="28"/>
              </w:rPr>
            </w:pPr>
            <w:r>
              <w:rPr>
                <w:sz w:val="28"/>
                <w:szCs w:val="28"/>
              </w:rPr>
              <w:t xml:space="preserve">I am writing to formally notify you of my resignation from the position of Manual tester at TCS. My last day with the company will be 20th </w:t>
            </w:r>
            <w:proofErr w:type="spellStart"/>
            <w:r>
              <w:rPr>
                <w:sz w:val="28"/>
                <w:szCs w:val="28"/>
              </w:rPr>
              <w:t>september</w:t>
            </w:r>
            <w:proofErr w:type="spellEnd"/>
            <w:r>
              <w:rPr>
                <w:sz w:val="28"/>
                <w:szCs w:val="28"/>
              </w:rPr>
              <w:t xml:space="preserve"> 2024.</w:t>
            </w:r>
          </w:p>
          <w:p w:rsidR="00570D6F" w:rsidRDefault="00570D6F">
            <w:pPr>
              <w:widowControl w:val="0"/>
              <w:spacing w:line="240" w:lineRule="auto"/>
              <w:jc w:val="both"/>
              <w:rPr>
                <w:sz w:val="28"/>
                <w:szCs w:val="28"/>
              </w:rPr>
            </w:pPr>
          </w:p>
          <w:p w:rsidR="00570D6F" w:rsidRDefault="00D43269">
            <w:pPr>
              <w:widowControl w:val="0"/>
              <w:spacing w:line="240" w:lineRule="auto"/>
              <w:jc w:val="both"/>
              <w:rPr>
                <w:sz w:val="28"/>
                <w:szCs w:val="28"/>
              </w:rPr>
            </w:pPr>
            <w:r>
              <w:rPr>
                <w:sz w:val="28"/>
                <w:szCs w:val="28"/>
              </w:rPr>
              <w:t>During my time at TCS, I have come to realize that the scope of the role is, unfortunately, not what</w:t>
            </w:r>
            <w:r>
              <w:rPr>
                <w:sz w:val="28"/>
                <w:szCs w:val="28"/>
              </w:rPr>
              <w:t xml:space="preserve"> I had anticipated. As such, I would like to explore other opportunities.</w:t>
            </w:r>
          </w:p>
          <w:p w:rsidR="00570D6F" w:rsidRDefault="00570D6F">
            <w:pPr>
              <w:widowControl w:val="0"/>
              <w:spacing w:line="240" w:lineRule="auto"/>
              <w:jc w:val="both"/>
              <w:rPr>
                <w:sz w:val="28"/>
                <w:szCs w:val="28"/>
              </w:rPr>
            </w:pPr>
          </w:p>
          <w:p w:rsidR="00570D6F" w:rsidRDefault="00D43269">
            <w:pPr>
              <w:widowControl w:val="0"/>
              <w:spacing w:line="240" w:lineRule="auto"/>
              <w:jc w:val="both"/>
              <w:rPr>
                <w:sz w:val="28"/>
                <w:szCs w:val="28"/>
              </w:rPr>
            </w:pPr>
            <w:r>
              <w:rPr>
                <w:sz w:val="28"/>
                <w:szCs w:val="28"/>
              </w:rPr>
              <w:t>Thank you for understanding; I truly appreciate all the support and guidance you have provided me during my time in the company.</w:t>
            </w:r>
          </w:p>
          <w:p w:rsidR="00570D6F" w:rsidRDefault="00570D6F">
            <w:pPr>
              <w:widowControl w:val="0"/>
              <w:spacing w:line="240" w:lineRule="auto"/>
              <w:jc w:val="both"/>
              <w:rPr>
                <w:sz w:val="28"/>
                <w:szCs w:val="28"/>
              </w:rPr>
            </w:pPr>
          </w:p>
          <w:p w:rsidR="00570D6F" w:rsidRDefault="00D43269">
            <w:pPr>
              <w:widowControl w:val="0"/>
              <w:spacing w:line="240" w:lineRule="auto"/>
              <w:jc w:val="both"/>
              <w:rPr>
                <w:sz w:val="28"/>
                <w:szCs w:val="28"/>
              </w:rPr>
            </w:pPr>
            <w:r>
              <w:rPr>
                <w:sz w:val="28"/>
                <w:szCs w:val="28"/>
              </w:rPr>
              <w:t>Please let me know how I can help to support a smooth transition over the next 5 weeks.</w:t>
            </w:r>
          </w:p>
          <w:p w:rsidR="00570D6F" w:rsidRDefault="00570D6F">
            <w:pPr>
              <w:widowControl w:val="0"/>
              <w:spacing w:line="240" w:lineRule="auto"/>
              <w:jc w:val="both"/>
              <w:rPr>
                <w:sz w:val="28"/>
                <w:szCs w:val="28"/>
              </w:rPr>
            </w:pPr>
          </w:p>
          <w:p w:rsidR="00570D6F" w:rsidRDefault="00D43269">
            <w:pPr>
              <w:widowControl w:val="0"/>
              <w:spacing w:line="240" w:lineRule="auto"/>
              <w:jc w:val="both"/>
              <w:rPr>
                <w:sz w:val="28"/>
                <w:szCs w:val="28"/>
              </w:rPr>
            </w:pPr>
            <w:r>
              <w:rPr>
                <w:sz w:val="28"/>
                <w:szCs w:val="28"/>
              </w:rPr>
              <w:t>Sincerely,</w:t>
            </w:r>
          </w:p>
          <w:p w:rsidR="00570D6F" w:rsidRDefault="00D43269">
            <w:pPr>
              <w:widowControl w:val="0"/>
              <w:spacing w:line="240" w:lineRule="auto"/>
              <w:jc w:val="both"/>
              <w:rPr>
                <w:sz w:val="28"/>
                <w:szCs w:val="28"/>
              </w:rPr>
            </w:pPr>
            <w:proofErr w:type="spellStart"/>
            <w:r>
              <w:rPr>
                <w:sz w:val="28"/>
                <w:szCs w:val="28"/>
              </w:rPr>
              <w:t>Hiral</w:t>
            </w:r>
            <w:proofErr w:type="spellEnd"/>
            <w:r>
              <w:rPr>
                <w:sz w:val="28"/>
                <w:szCs w:val="28"/>
              </w:rPr>
              <w:t xml:space="preserve"> </w:t>
            </w:r>
            <w:proofErr w:type="spellStart"/>
            <w:r>
              <w:rPr>
                <w:sz w:val="28"/>
                <w:szCs w:val="28"/>
              </w:rPr>
              <w:t>Parmar</w:t>
            </w:r>
            <w:proofErr w:type="spellEnd"/>
            <w:r>
              <w:rPr>
                <w:sz w:val="28"/>
                <w:szCs w:val="28"/>
              </w:rPr>
              <w:t xml:space="preserve"> </w:t>
            </w:r>
          </w:p>
          <w:p w:rsidR="00570D6F" w:rsidRDefault="00570D6F">
            <w:pPr>
              <w:widowControl w:val="0"/>
              <w:spacing w:line="240" w:lineRule="auto"/>
              <w:jc w:val="both"/>
              <w:rPr>
                <w:sz w:val="28"/>
                <w:szCs w:val="28"/>
              </w:rPr>
            </w:pPr>
          </w:p>
          <w:p w:rsidR="00570D6F" w:rsidRDefault="00570D6F">
            <w:pPr>
              <w:jc w:val="both"/>
              <w:rPr>
                <w:b/>
                <w:sz w:val="34"/>
                <w:szCs w:val="34"/>
                <w:shd w:val="clear" w:color="auto" w:fill="EFEFEF"/>
              </w:rPr>
            </w:pPr>
          </w:p>
          <w:p w:rsidR="00570D6F" w:rsidRDefault="00D43269">
            <w:pPr>
              <w:jc w:val="both"/>
              <w:rPr>
                <w:b/>
                <w:sz w:val="34"/>
                <w:szCs w:val="34"/>
                <w:shd w:val="clear" w:color="auto" w:fill="EFEFEF"/>
              </w:rPr>
            </w:pPr>
            <w:r>
              <w:rPr>
                <w:b/>
                <w:sz w:val="34"/>
                <w:szCs w:val="34"/>
                <w:shd w:val="clear" w:color="auto" w:fill="EFEFEF"/>
              </w:rPr>
              <w:t xml:space="preserve"> </w:t>
            </w:r>
          </w:p>
          <w:p w:rsidR="00D43269" w:rsidRDefault="00D43269" w:rsidP="00D43269">
            <w:pPr>
              <w:spacing w:line="240" w:lineRule="auto"/>
              <w:jc w:val="both"/>
              <w:rPr>
                <w:rFonts w:eastAsia="Times New Roman"/>
                <w:b/>
                <w:bCs/>
                <w:color w:val="000000"/>
                <w:sz w:val="34"/>
                <w:szCs w:val="34"/>
                <w:shd w:val="clear" w:color="auto" w:fill="EFEFEF"/>
                <w:lang w:val="en-US"/>
              </w:rPr>
            </w:pPr>
          </w:p>
          <w:p w:rsidR="00D43269" w:rsidRDefault="00D43269" w:rsidP="00D43269">
            <w:pPr>
              <w:spacing w:line="240" w:lineRule="auto"/>
              <w:jc w:val="both"/>
              <w:rPr>
                <w:rFonts w:eastAsia="Times New Roman"/>
                <w:b/>
                <w:bCs/>
                <w:color w:val="000000"/>
                <w:sz w:val="34"/>
                <w:szCs w:val="34"/>
                <w:shd w:val="clear" w:color="auto" w:fill="EFEFEF"/>
                <w:lang w:val="en-US"/>
              </w:rPr>
            </w:pPr>
          </w:p>
          <w:p w:rsidR="00D43269" w:rsidRDefault="00D43269" w:rsidP="00D43269">
            <w:pPr>
              <w:spacing w:line="240" w:lineRule="auto"/>
              <w:jc w:val="both"/>
              <w:rPr>
                <w:rFonts w:eastAsia="Times New Roman"/>
                <w:b/>
                <w:bCs/>
                <w:color w:val="000000"/>
                <w:sz w:val="34"/>
                <w:szCs w:val="34"/>
                <w:shd w:val="clear" w:color="auto" w:fill="EFEFEF"/>
                <w:lang w:val="en-US"/>
              </w:rPr>
            </w:pPr>
          </w:p>
          <w:p w:rsidR="00D43269" w:rsidRDefault="00D43269" w:rsidP="00D43269">
            <w:pPr>
              <w:spacing w:line="240" w:lineRule="auto"/>
              <w:jc w:val="both"/>
              <w:rPr>
                <w:rFonts w:eastAsia="Times New Roman"/>
                <w:b/>
                <w:bCs/>
                <w:color w:val="000000"/>
                <w:sz w:val="34"/>
                <w:szCs w:val="34"/>
                <w:shd w:val="clear" w:color="auto" w:fill="EFEFEF"/>
                <w:lang w:val="en-US"/>
              </w:rPr>
            </w:pPr>
          </w:p>
          <w:p w:rsidR="00D43269" w:rsidRDefault="00D43269" w:rsidP="00D43269">
            <w:pPr>
              <w:spacing w:line="240" w:lineRule="auto"/>
              <w:jc w:val="both"/>
              <w:rPr>
                <w:rFonts w:eastAsia="Times New Roman"/>
                <w:b/>
                <w:bCs/>
                <w:color w:val="000000"/>
                <w:sz w:val="34"/>
                <w:szCs w:val="34"/>
                <w:shd w:val="clear" w:color="auto" w:fill="EFEFEF"/>
                <w:lang w:val="en-US"/>
              </w:rPr>
            </w:pPr>
          </w:p>
          <w:p w:rsidR="00D43269" w:rsidRDefault="00D43269" w:rsidP="00D43269">
            <w:pPr>
              <w:spacing w:line="240" w:lineRule="auto"/>
              <w:jc w:val="both"/>
              <w:rPr>
                <w:rFonts w:eastAsia="Times New Roman"/>
                <w:b/>
                <w:bCs/>
                <w:color w:val="000000"/>
                <w:sz w:val="32"/>
                <w:szCs w:val="32"/>
                <w:lang w:val="en-US"/>
              </w:rPr>
            </w:pPr>
            <w:bookmarkStart w:id="106" w:name="_GoBack"/>
            <w:bookmarkEnd w:id="106"/>
            <w:r w:rsidRPr="00D43269">
              <w:rPr>
                <w:rFonts w:eastAsia="Times New Roman"/>
                <w:b/>
                <w:bCs/>
                <w:color w:val="000000"/>
                <w:sz w:val="34"/>
                <w:szCs w:val="34"/>
                <w:shd w:val="clear" w:color="auto" w:fill="EFEFEF"/>
                <w:lang w:val="en-US"/>
              </w:rPr>
              <w:lastRenderedPageBreak/>
              <w:t xml:space="preserve">5. Salary Increment </w:t>
            </w:r>
            <w:r w:rsidRPr="00D43269">
              <w:rPr>
                <w:rFonts w:eastAsia="Times New Roman"/>
                <w:b/>
                <w:bCs/>
                <w:color w:val="000000"/>
                <w:sz w:val="32"/>
                <w:szCs w:val="32"/>
                <w:lang w:val="en-US"/>
              </w:rPr>
              <w:t>Email</w:t>
            </w:r>
            <w:r>
              <w:rPr>
                <w:rFonts w:eastAsia="Times New Roman"/>
                <w:b/>
                <w:bCs/>
                <w:color w:val="000000"/>
                <w:sz w:val="32"/>
                <w:szCs w:val="32"/>
                <w:lang w:val="en-US"/>
              </w:rPr>
              <w:t xml:space="preserve"> </w:t>
            </w:r>
          </w:p>
          <w:p w:rsidR="00D43269" w:rsidRPr="00D43269" w:rsidRDefault="00D43269" w:rsidP="00D43269">
            <w:pPr>
              <w:spacing w:line="240" w:lineRule="auto"/>
              <w:jc w:val="both"/>
              <w:rPr>
                <w:rFonts w:ascii="Times New Roman" w:eastAsia="Times New Roman" w:hAnsi="Times New Roman" w:cs="Times New Roman"/>
                <w:sz w:val="24"/>
                <w:szCs w:val="24"/>
                <w:lang w:val="en-US"/>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466"/>
              <w:gridCol w:w="6894"/>
            </w:tblGrid>
            <w:tr w:rsidR="00D43269" w:rsidRPr="00D43269" w:rsidTr="00D43269">
              <w:trPr>
                <w:trHeight w:val="328"/>
              </w:trPr>
              <w:tc>
                <w:tcPr>
                  <w:tcW w:w="2466" w:type="dxa"/>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rsidR="00D43269" w:rsidRPr="00D43269" w:rsidRDefault="00D43269" w:rsidP="00D43269">
                  <w:pPr>
                    <w:spacing w:line="240" w:lineRule="auto"/>
                    <w:jc w:val="both"/>
                    <w:rPr>
                      <w:rFonts w:ascii="Times New Roman" w:eastAsia="Times New Roman" w:hAnsi="Times New Roman" w:cs="Times New Roman"/>
                      <w:sz w:val="24"/>
                      <w:szCs w:val="24"/>
                      <w:lang w:val="en-US"/>
                    </w:rPr>
                  </w:pPr>
                  <w:r w:rsidRPr="00D43269">
                    <w:rPr>
                      <w:rFonts w:eastAsia="Times New Roman"/>
                      <w:b/>
                      <w:bCs/>
                      <w:color w:val="000000"/>
                      <w:sz w:val="28"/>
                      <w:szCs w:val="28"/>
                      <w:lang w:val="en-US"/>
                    </w:rPr>
                    <w:t>To</w:t>
                  </w:r>
                </w:p>
              </w:tc>
              <w:tc>
                <w:tcPr>
                  <w:tcW w:w="6894" w:type="dxa"/>
                  <w:tcBorders>
                    <w:top w:val="single" w:sz="8" w:space="0" w:color="BDC1C6"/>
                    <w:left w:val="single" w:sz="8" w:space="0" w:color="BDC1C6"/>
                    <w:bottom w:val="single" w:sz="8" w:space="0" w:color="BDC1C6"/>
                  </w:tcBorders>
                  <w:tcMar>
                    <w:top w:w="144" w:type="dxa"/>
                    <w:left w:w="144" w:type="dxa"/>
                    <w:bottom w:w="144" w:type="dxa"/>
                    <w:right w:w="144" w:type="dxa"/>
                  </w:tcMar>
                  <w:hideMark/>
                </w:tcPr>
                <w:p w:rsidR="00D43269" w:rsidRPr="00D43269" w:rsidRDefault="00D43269" w:rsidP="00D43269">
                  <w:pPr>
                    <w:spacing w:line="240" w:lineRule="auto"/>
                    <w:jc w:val="both"/>
                    <w:rPr>
                      <w:rFonts w:ascii="Times New Roman" w:eastAsia="Times New Roman" w:hAnsi="Times New Roman" w:cs="Times New Roman"/>
                      <w:sz w:val="24"/>
                      <w:szCs w:val="24"/>
                      <w:lang w:val="en-US"/>
                    </w:rPr>
                  </w:pPr>
                  <w:r w:rsidRPr="00D43269">
                    <w:rPr>
                      <w:rFonts w:eastAsia="Times New Roman"/>
                      <w:color w:val="000000"/>
                      <w:sz w:val="28"/>
                      <w:szCs w:val="28"/>
                      <w:lang w:val="en-US"/>
                    </w:rPr>
                    <w:t>global.marketing@tcs.com</w:t>
                  </w:r>
                </w:p>
              </w:tc>
            </w:tr>
            <w:tr w:rsidR="00D43269" w:rsidRPr="00D43269" w:rsidTr="00D43269">
              <w:tc>
                <w:tcPr>
                  <w:tcW w:w="2466" w:type="dxa"/>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rsidR="00D43269" w:rsidRPr="00D43269" w:rsidRDefault="00D43269" w:rsidP="00D43269">
                  <w:pPr>
                    <w:spacing w:line="240" w:lineRule="auto"/>
                    <w:jc w:val="both"/>
                    <w:rPr>
                      <w:rFonts w:ascii="Times New Roman" w:eastAsia="Times New Roman" w:hAnsi="Times New Roman" w:cs="Times New Roman"/>
                      <w:sz w:val="24"/>
                      <w:szCs w:val="24"/>
                      <w:lang w:val="en-US"/>
                    </w:rPr>
                  </w:pPr>
                  <w:r w:rsidRPr="00D43269">
                    <w:rPr>
                      <w:rFonts w:eastAsia="Times New Roman"/>
                      <w:b/>
                      <w:bCs/>
                      <w:color w:val="000000"/>
                      <w:sz w:val="28"/>
                      <w:szCs w:val="28"/>
                      <w:lang w:val="en-US"/>
                    </w:rPr>
                    <w:t>Cc</w:t>
                  </w:r>
                </w:p>
              </w:tc>
              <w:tc>
                <w:tcPr>
                  <w:tcW w:w="6894" w:type="dxa"/>
                  <w:tcBorders>
                    <w:top w:val="single" w:sz="8" w:space="0" w:color="BDC1C6"/>
                    <w:left w:val="single" w:sz="8" w:space="0" w:color="BDC1C6"/>
                    <w:bottom w:val="single" w:sz="8" w:space="0" w:color="BDC1C6"/>
                  </w:tcBorders>
                  <w:tcMar>
                    <w:top w:w="144" w:type="dxa"/>
                    <w:left w:w="144" w:type="dxa"/>
                    <w:bottom w:w="144" w:type="dxa"/>
                    <w:right w:w="144" w:type="dxa"/>
                  </w:tcMar>
                  <w:hideMark/>
                </w:tcPr>
                <w:p w:rsidR="00D43269" w:rsidRPr="00D43269" w:rsidRDefault="00D43269" w:rsidP="00D43269">
                  <w:pPr>
                    <w:spacing w:line="240" w:lineRule="auto"/>
                    <w:rPr>
                      <w:rFonts w:ascii="Times New Roman" w:eastAsia="Times New Roman" w:hAnsi="Times New Roman" w:cs="Times New Roman"/>
                      <w:sz w:val="24"/>
                      <w:szCs w:val="24"/>
                      <w:lang w:val="en-US"/>
                    </w:rPr>
                  </w:pPr>
                </w:p>
              </w:tc>
            </w:tr>
            <w:tr w:rsidR="00D43269" w:rsidRPr="00D43269" w:rsidTr="00D43269">
              <w:tc>
                <w:tcPr>
                  <w:tcW w:w="2466" w:type="dxa"/>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rsidR="00D43269" w:rsidRPr="00D43269" w:rsidRDefault="00D43269" w:rsidP="00D43269">
                  <w:pPr>
                    <w:spacing w:line="240" w:lineRule="auto"/>
                    <w:jc w:val="both"/>
                    <w:rPr>
                      <w:rFonts w:ascii="Times New Roman" w:eastAsia="Times New Roman" w:hAnsi="Times New Roman" w:cs="Times New Roman"/>
                      <w:sz w:val="24"/>
                      <w:szCs w:val="24"/>
                      <w:lang w:val="en-US"/>
                    </w:rPr>
                  </w:pPr>
                  <w:r w:rsidRPr="00D43269">
                    <w:rPr>
                      <w:rFonts w:eastAsia="Times New Roman"/>
                      <w:b/>
                      <w:bCs/>
                      <w:color w:val="000000"/>
                      <w:sz w:val="28"/>
                      <w:szCs w:val="28"/>
                      <w:lang w:val="en-US"/>
                    </w:rPr>
                    <w:t>Bcc</w:t>
                  </w:r>
                </w:p>
              </w:tc>
              <w:tc>
                <w:tcPr>
                  <w:tcW w:w="6894" w:type="dxa"/>
                  <w:tcBorders>
                    <w:top w:val="single" w:sz="8" w:space="0" w:color="BDC1C6"/>
                    <w:left w:val="single" w:sz="8" w:space="0" w:color="BDC1C6"/>
                    <w:bottom w:val="single" w:sz="8" w:space="0" w:color="BDC1C6"/>
                  </w:tcBorders>
                  <w:tcMar>
                    <w:top w:w="144" w:type="dxa"/>
                    <w:left w:w="144" w:type="dxa"/>
                    <w:bottom w:w="144" w:type="dxa"/>
                    <w:right w:w="144" w:type="dxa"/>
                  </w:tcMar>
                  <w:hideMark/>
                </w:tcPr>
                <w:p w:rsidR="00D43269" w:rsidRPr="00D43269" w:rsidRDefault="00D43269" w:rsidP="00D43269">
                  <w:pPr>
                    <w:spacing w:line="240" w:lineRule="auto"/>
                    <w:rPr>
                      <w:rFonts w:ascii="Times New Roman" w:eastAsia="Times New Roman" w:hAnsi="Times New Roman" w:cs="Times New Roman"/>
                      <w:sz w:val="24"/>
                      <w:szCs w:val="24"/>
                      <w:lang w:val="en-US"/>
                    </w:rPr>
                  </w:pPr>
                </w:p>
              </w:tc>
            </w:tr>
            <w:tr w:rsidR="00D43269" w:rsidRPr="00D43269" w:rsidTr="00D43269">
              <w:tc>
                <w:tcPr>
                  <w:tcW w:w="2466" w:type="dxa"/>
                  <w:tcBorders>
                    <w:top w:val="single" w:sz="8" w:space="0" w:color="BDC1C6"/>
                    <w:bottom w:val="single" w:sz="8" w:space="0" w:color="BDC1C6"/>
                    <w:right w:val="single" w:sz="8" w:space="0" w:color="BDC1C6"/>
                  </w:tcBorders>
                  <w:shd w:val="clear" w:color="auto" w:fill="F1F3F4"/>
                  <w:tcMar>
                    <w:top w:w="144" w:type="dxa"/>
                    <w:left w:w="144" w:type="dxa"/>
                    <w:bottom w:w="144" w:type="dxa"/>
                    <w:right w:w="144" w:type="dxa"/>
                  </w:tcMar>
                  <w:hideMark/>
                </w:tcPr>
                <w:p w:rsidR="00D43269" w:rsidRPr="00D43269" w:rsidRDefault="00D43269" w:rsidP="00D43269">
                  <w:pPr>
                    <w:spacing w:line="240" w:lineRule="auto"/>
                    <w:jc w:val="both"/>
                    <w:rPr>
                      <w:rFonts w:ascii="Times New Roman" w:eastAsia="Times New Roman" w:hAnsi="Times New Roman" w:cs="Times New Roman"/>
                      <w:sz w:val="24"/>
                      <w:szCs w:val="24"/>
                      <w:lang w:val="en-US"/>
                    </w:rPr>
                  </w:pPr>
                  <w:r w:rsidRPr="00D43269">
                    <w:rPr>
                      <w:rFonts w:eastAsia="Times New Roman"/>
                      <w:b/>
                      <w:bCs/>
                      <w:color w:val="000000"/>
                      <w:sz w:val="28"/>
                      <w:szCs w:val="28"/>
                      <w:lang w:val="en-US"/>
                    </w:rPr>
                    <w:t>Subject</w:t>
                  </w:r>
                </w:p>
              </w:tc>
              <w:tc>
                <w:tcPr>
                  <w:tcW w:w="6894" w:type="dxa"/>
                  <w:tcBorders>
                    <w:top w:val="single" w:sz="8" w:space="0" w:color="BDC1C6"/>
                    <w:left w:val="single" w:sz="8" w:space="0" w:color="BDC1C6"/>
                    <w:bottom w:val="single" w:sz="8" w:space="0" w:color="BDC1C6"/>
                  </w:tcBorders>
                  <w:tcMar>
                    <w:top w:w="144" w:type="dxa"/>
                    <w:left w:w="144" w:type="dxa"/>
                    <w:bottom w:w="144" w:type="dxa"/>
                    <w:right w:w="144" w:type="dxa"/>
                  </w:tcMar>
                  <w:hideMark/>
                </w:tcPr>
                <w:p w:rsidR="00D43269" w:rsidRPr="00D43269" w:rsidRDefault="00D43269" w:rsidP="00D43269">
                  <w:pPr>
                    <w:spacing w:line="240" w:lineRule="auto"/>
                    <w:jc w:val="both"/>
                    <w:rPr>
                      <w:rFonts w:ascii="Times New Roman" w:eastAsia="Times New Roman" w:hAnsi="Times New Roman" w:cs="Times New Roman"/>
                      <w:sz w:val="24"/>
                      <w:szCs w:val="24"/>
                      <w:lang w:val="en-US"/>
                    </w:rPr>
                  </w:pPr>
                  <w:r w:rsidRPr="00D43269">
                    <w:rPr>
                      <w:rFonts w:eastAsia="Times New Roman"/>
                      <w:color w:val="000000"/>
                      <w:sz w:val="28"/>
                      <w:szCs w:val="28"/>
                      <w:lang w:val="en-US"/>
                    </w:rPr>
                    <w:t>Asking for salary increment</w:t>
                  </w:r>
                </w:p>
              </w:tc>
            </w:tr>
            <w:tr w:rsidR="00D43269" w:rsidRPr="00D43269" w:rsidTr="00D43269">
              <w:trPr>
                <w:trHeight w:val="2000"/>
              </w:trPr>
              <w:tc>
                <w:tcPr>
                  <w:tcW w:w="9360" w:type="dxa"/>
                  <w:gridSpan w:val="2"/>
                  <w:tcBorders>
                    <w:top w:val="single" w:sz="8" w:space="0" w:color="BDC1C6"/>
                    <w:bottom w:val="single" w:sz="8" w:space="0" w:color="BDC1C6"/>
                    <w:right w:val="single" w:sz="8" w:space="0" w:color="BDC1C6"/>
                  </w:tcBorders>
                  <w:tcMar>
                    <w:top w:w="240" w:type="dxa"/>
                    <w:left w:w="144" w:type="dxa"/>
                    <w:bottom w:w="144" w:type="dxa"/>
                    <w:right w:w="144" w:type="dxa"/>
                  </w:tcMar>
                  <w:hideMark/>
                </w:tcPr>
                <w:p w:rsidR="00D43269" w:rsidRPr="00D43269" w:rsidRDefault="00D43269" w:rsidP="00D43269">
                  <w:pPr>
                    <w:spacing w:line="240" w:lineRule="auto"/>
                    <w:jc w:val="both"/>
                    <w:rPr>
                      <w:rFonts w:ascii="Times New Roman" w:eastAsia="Times New Roman" w:hAnsi="Times New Roman" w:cs="Times New Roman"/>
                      <w:sz w:val="24"/>
                      <w:szCs w:val="24"/>
                      <w:lang w:val="en-US"/>
                    </w:rPr>
                  </w:pPr>
                  <w:r w:rsidRPr="00D43269">
                    <w:rPr>
                      <w:rFonts w:eastAsia="Times New Roman"/>
                      <w:color w:val="222222"/>
                      <w:sz w:val="26"/>
                      <w:szCs w:val="26"/>
                      <w:lang w:val="en-US"/>
                    </w:rPr>
                    <w:t>Dear Sir, </w:t>
                  </w:r>
                </w:p>
                <w:p w:rsidR="00D43269" w:rsidRPr="00D43269" w:rsidRDefault="00D43269" w:rsidP="00D43269">
                  <w:pPr>
                    <w:spacing w:line="240" w:lineRule="auto"/>
                    <w:rPr>
                      <w:rFonts w:ascii="Times New Roman" w:eastAsia="Times New Roman" w:hAnsi="Times New Roman" w:cs="Times New Roman"/>
                      <w:sz w:val="24"/>
                      <w:szCs w:val="24"/>
                      <w:lang w:val="en-US"/>
                    </w:rPr>
                  </w:pPr>
                </w:p>
                <w:p w:rsidR="00D43269" w:rsidRPr="00D43269" w:rsidRDefault="00D43269" w:rsidP="00D43269">
                  <w:pPr>
                    <w:spacing w:line="240" w:lineRule="auto"/>
                    <w:jc w:val="both"/>
                    <w:rPr>
                      <w:rFonts w:ascii="Times New Roman" w:eastAsia="Times New Roman" w:hAnsi="Times New Roman" w:cs="Times New Roman"/>
                      <w:sz w:val="24"/>
                      <w:szCs w:val="24"/>
                      <w:lang w:val="en-US"/>
                    </w:rPr>
                  </w:pPr>
                  <w:r w:rsidRPr="00D43269">
                    <w:rPr>
                      <w:rFonts w:eastAsia="Times New Roman"/>
                      <w:color w:val="000000"/>
                      <w:sz w:val="28"/>
                      <w:szCs w:val="28"/>
                      <w:lang w:val="en-US"/>
                    </w:rPr>
                    <w:t xml:space="preserve">I kindly request a salary increment. This is due to the current inflation in the country, which has made the cost of living standards go up. In addition, I have a loan for my house. I would like request an increase of </w:t>
                  </w:r>
                  <w:proofErr w:type="spellStart"/>
                  <w:r w:rsidRPr="00D43269">
                    <w:rPr>
                      <w:rFonts w:eastAsia="Times New Roman"/>
                      <w:color w:val="000000"/>
                      <w:sz w:val="28"/>
                      <w:szCs w:val="28"/>
                      <w:lang w:val="en-US"/>
                    </w:rPr>
                    <w:t>Rs</w:t>
                  </w:r>
                  <w:proofErr w:type="spellEnd"/>
                  <w:r w:rsidRPr="00D43269">
                    <w:rPr>
                      <w:rFonts w:eastAsia="Times New Roman"/>
                      <w:color w:val="000000"/>
                      <w:sz w:val="28"/>
                      <w:szCs w:val="28"/>
                      <w:lang w:val="en-US"/>
                    </w:rPr>
                    <w:t>. 5000.</w:t>
                  </w:r>
                </w:p>
                <w:p w:rsidR="00D43269" w:rsidRPr="00D43269" w:rsidRDefault="00D43269" w:rsidP="00D43269">
                  <w:pPr>
                    <w:spacing w:line="240" w:lineRule="auto"/>
                    <w:rPr>
                      <w:rFonts w:ascii="Times New Roman" w:eastAsia="Times New Roman" w:hAnsi="Times New Roman" w:cs="Times New Roman"/>
                      <w:sz w:val="24"/>
                      <w:szCs w:val="24"/>
                      <w:lang w:val="en-US"/>
                    </w:rPr>
                  </w:pPr>
                </w:p>
                <w:p w:rsidR="00D43269" w:rsidRPr="00D43269" w:rsidRDefault="00D43269" w:rsidP="00D43269">
                  <w:pPr>
                    <w:spacing w:line="240" w:lineRule="auto"/>
                    <w:jc w:val="both"/>
                    <w:rPr>
                      <w:rFonts w:ascii="Times New Roman" w:eastAsia="Times New Roman" w:hAnsi="Times New Roman" w:cs="Times New Roman"/>
                      <w:sz w:val="24"/>
                      <w:szCs w:val="24"/>
                      <w:lang w:val="en-US"/>
                    </w:rPr>
                  </w:pPr>
                  <w:r w:rsidRPr="00D43269">
                    <w:rPr>
                      <w:rFonts w:eastAsia="Times New Roman"/>
                      <w:color w:val="000000"/>
                      <w:sz w:val="28"/>
                      <w:szCs w:val="28"/>
                      <w:lang w:val="en-US"/>
                    </w:rPr>
                    <w:t>Thank you very much for your consideration. </w:t>
                  </w:r>
                </w:p>
                <w:p w:rsidR="00D43269" w:rsidRPr="00D43269" w:rsidRDefault="00D43269" w:rsidP="00D43269">
                  <w:pPr>
                    <w:spacing w:line="240" w:lineRule="auto"/>
                    <w:rPr>
                      <w:rFonts w:ascii="Times New Roman" w:eastAsia="Times New Roman" w:hAnsi="Times New Roman" w:cs="Times New Roman"/>
                      <w:sz w:val="24"/>
                      <w:szCs w:val="24"/>
                      <w:lang w:val="en-US"/>
                    </w:rPr>
                  </w:pPr>
                </w:p>
                <w:p w:rsidR="00D43269" w:rsidRPr="00D43269" w:rsidRDefault="00D43269" w:rsidP="00D43269">
                  <w:pPr>
                    <w:spacing w:line="240" w:lineRule="auto"/>
                    <w:jc w:val="both"/>
                    <w:rPr>
                      <w:rFonts w:ascii="Times New Roman" w:eastAsia="Times New Roman" w:hAnsi="Times New Roman" w:cs="Times New Roman"/>
                      <w:sz w:val="24"/>
                      <w:szCs w:val="24"/>
                      <w:lang w:val="en-US"/>
                    </w:rPr>
                  </w:pPr>
                  <w:r w:rsidRPr="00D43269">
                    <w:rPr>
                      <w:rFonts w:eastAsia="Times New Roman"/>
                      <w:color w:val="000000"/>
                      <w:sz w:val="28"/>
                      <w:szCs w:val="28"/>
                      <w:lang w:val="en-US"/>
                    </w:rPr>
                    <w:t>Your sincerely,</w:t>
                  </w:r>
                </w:p>
                <w:p w:rsidR="00D43269" w:rsidRPr="00D43269" w:rsidRDefault="00D43269" w:rsidP="00D43269">
                  <w:pPr>
                    <w:spacing w:line="240" w:lineRule="auto"/>
                    <w:rPr>
                      <w:rFonts w:ascii="Times New Roman" w:eastAsia="Times New Roman" w:hAnsi="Times New Roman" w:cs="Times New Roman"/>
                      <w:sz w:val="24"/>
                      <w:szCs w:val="24"/>
                      <w:lang w:val="en-US"/>
                    </w:rPr>
                  </w:pPr>
                </w:p>
                <w:p w:rsidR="00D43269" w:rsidRPr="00D43269" w:rsidRDefault="00D43269" w:rsidP="00D43269">
                  <w:pPr>
                    <w:spacing w:line="240" w:lineRule="auto"/>
                    <w:jc w:val="both"/>
                    <w:rPr>
                      <w:rFonts w:ascii="Times New Roman" w:eastAsia="Times New Roman" w:hAnsi="Times New Roman" w:cs="Times New Roman"/>
                      <w:sz w:val="24"/>
                      <w:szCs w:val="24"/>
                      <w:lang w:val="en-US"/>
                    </w:rPr>
                  </w:pPr>
                  <w:r w:rsidRPr="00D43269">
                    <w:rPr>
                      <w:rFonts w:eastAsia="Times New Roman"/>
                      <w:color w:val="000000"/>
                      <w:sz w:val="28"/>
                      <w:szCs w:val="28"/>
                      <w:lang w:val="en-US"/>
                    </w:rPr>
                    <w:t xml:space="preserve">Best wishes, </w:t>
                  </w:r>
                  <w:proofErr w:type="spellStart"/>
                  <w:r w:rsidRPr="00D43269">
                    <w:rPr>
                      <w:rFonts w:eastAsia="Times New Roman"/>
                      <w:color w:val="000000"/>
                      <w:sz w:val="28"/>
                      <w:szCs w:val="28"/>
                      <w:lang w:val="en-US"/>
                    </w:rPr>
                    <w:t>Hiral</w:t>
                  </w:r>
                  <w:proofErr w:type="spellEnd"/>
                  <w:r w:rsidRPr="00D43269">
                    <w:rPr>
                      <w:rFonts w:eastAsia="Times New Roman"/>
                      <w:color w:val="000000"/>
                      <w:sz w:val="28"/>
                      <w:szCs w:val="28"/>
                      <w:lang w:val="en-US"/>
                    </w:rPr>
                    <w:t>  </w:t>
                  </w:r>
                </w:p>
                <w:p w:rsidR="00D43269" w:rsidRPr="00D43269" w:rsidRDefault="00D43269" w:rsidP="00D43269">
                  <w:pPr>
                    <w:spacing w:after="240" w:line="240" w:lineRule="auto"/>
                    <w:rPr>
                      <w:rFonts w:ascii="Times New Roman" w:eastAsia="Times New Roman" w:hAnsi="Times New Roman" w:cs="Times New Roman"/>
                      <w:sz w:val="24"/>
                      <w:szCs w:val="24"/>
                      <w:lang w:val="en-US"/>
                    </w:rPr>
                  </w:pPr>
                </w:p>
                <w:p w:rsidR="00D43269" w:rsidRPr="00D43269" w:rsidRDefault="00D43269" w:rsidP="00D43269">
                  <w:pPr>
                    <w:spacing w:line="240" w:lineRule="auto"/>
                    <w:jc w:val="both"/>
                    <w:rPr>
                      <w:rFonts w:ascii="Times New Roman" w:eastAsia="Times New Roman" w:hAnsi="Times New Roman" w:cs="Times New Roman"/>
                      <w:sz w:val="24"/>
                      <w:szCs w:val="24"/>
                      <w:lang w:val="en-US"/>
                    </w:rPr>
                  </w:pPr>
                </w:p>
              </w:tc>
            </w:tr>
          </w:tbl>
          <w:p w:rsidR="00570D6F" w:rsidRDefault="00570D6F">
            <w:pPr>
              <w:widowControl w:val="0"/>
              <w:spacing w:line="240" w:lineRule="auto"/>
              <w:jc w:val="both"/>
              <w:rPr>
                <w:color w:val="222222"/>
                <w:sz w:val="26"/>
                <w:szCs w:val="26"/>
              </w:rPr>
            </w:pPr>
          </w:p>
        </w:tc>
      </w:tr>
    </w:tbl>
    <w:p w:rsidR="00570D6F" w:rsidRDefault="00570D6F">
      <w:pPr>
        <w:widowControl w:val="0"/>
        <w:spacing w:line="240" w:lineRule="auto"/>
        <w:jc w:val="both"/>
        <w:rPr>
          <w:sz w:val="28"/>
          <w:szCs w:val="28"/>
        </w:rPr>
      </w:pPr>
    </w:p>
    <w:p w:rsidR="00570D6F" w:rsidRPr="00570D6F" w:rsidRDefault="00570D6F" w:rsidP="00570D6F">
      <w:pPr>
        <w:widowControl w:val="0"/>
        <w:spacing w:line="240" w:lineRule="auto"/>
        <w:jc w:val="both"/>
        <w:rPr>
          <w:sz w:val="28"/>
          <w:szCs w:val="28"/>
          <w:rPrChange w:id="107" w:author="Parmar Hiral" w:date="2024-09-15T06:52:00Z">
            <w:rPr/>
          </w:rPrChange>
        </w:rPr>
        <w:pPrChange w:id="108" w:author="Parmar Hiral" w:date="2024-09-15T06:53:00Z">
          <w:pPr>
            <w:widowControl w:val="0"/>
            <w:spacing w:line="240" w:lineRule="auto"/>
          </w:pPr>
        </w:pPrChange>
      </w:pPr>
    </w:p>
    <w:sectPr w:rsidR="00570D6F" w:rsidRPr="00570D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altName w:val="Cambria Math"/>
    <w:panose1 w:val="02000500000000000000"/>
    <w:charset w:val="01"/>
    <w:family w:val="roman"/>
    <w:pitch w:val="variable"/>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923A1"/>
    <w:multiLevelType w:val="hybridMultilevel"/>
    <w:tmpl w:val="2770439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45271"/>
    <w:multiLevelType w:val="hybridMultilevel"/>
    <w:tmpl w:val="3EE2C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332DF"/>
    <w:multiLevelType w:val="hybridMultilevel"/>
    <w:tmpl w:val="875C4622"/>
    <w:lvl w:ilvl="0" w:tplc="461E4026">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D6F"/>
    <w:rsid w:val="00570D6F"/>
    <w:rsid w:val="00D4326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C976"/>
  <w15:docId w15:val="{704E8FA4-7C94-4241-A142-B3D428ECF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gu-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4326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43269"/>
    <w:pPr>
      <w:ind w:left="720"/>
      <w:contextualSpacing/>
    </w:pPr>
  </w:style>
  <w:style w:type="paragraph" w:styleId="BalloonText">
    <w:name w:val="Balloon Text"/>
    <w:basedOn w:val="Normal"/>
    <w:link w:val="BalloonTextChar"/>
    <w:uiPriority w:val="99"/>
    <w:semiHidden/>
    <w:unhideWhenUsed/>
    <w:rsid w:val="00D432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2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770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2024-09-15T09:55:00Z</dcterms:created>
  <dcterms:modified xsi:type="dcterms:W3CDTF">2024-09-15T10:01:00Z</dcterms:modified>
</cp:coreProperties>
</file>